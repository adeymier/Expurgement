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3E759" w14:textId="77777777" w:rsidR="00B134BF" w:rsidRPr="00CB59E8" w:rsidRDefault="00B134BF">
      <w:pPr>
        <w:rPr>
          <w:rFonts w:ascii="Arial" w:hAnsi="Arial" w:cs="Arial"/>
        </w:rPr>
      </w:pPr>
    </w:p>
    <w:p w14:paraId="12CF2597" w14:textId="77777777" w:rsidR="00B134BF" w:rsidRPr="00CB59E8" w:rsidRDefault="00B134BF">
      <w:pPr>
        <w:rPr>
          <w:rFonts w:ascii="Arial" w:hAnsi="Arial" w:cs="Arial"/>
        </w:rPr>
      </w:pPr>
    </w:p>
    <w:p w14:paraId="2FE1C6AE" w14:textId="77777777" w:rsidR="00B134BF" w:rsidRPr="00CB59E8" w:rsidRDefault="00CB59E8" w:rsidP="00956F3A">
      <w:pPr>
        <w:jc w:val="center"/>
        <w:outlineLvl w:val="0"/>
        <w:rPr>
          <w:rFonts w:ascii="Arial" w:hAnsi="Arial" w:cs="Arial"/>
          <w:b/>
        </w:rPr>
      </w:pPr>
      <w:r w:rsidRPr="00CB59E8">
        <w:rPr>
          <w:rFonts w:ascii="Arial" w:hAnsi="Arial" w:cs="Arial"/>
          <w:b/>
        </w:rPr>
        <w:t>Instructions</w:t>
      </w:r>
    </w:p>
    <w:p w14:paraId="038FDD3A" w14:textId="77777777" w:rsidR="00B134BF" w:rsidRDefault="00B134BF" w:rsidP="00B134BF">
      <w:pPr>
        <w:jc w:val="center"/>
        <w:rPr>
          <w:rFonts w:ascii="Arial" w:hAnsi="Arial" w:cs="Arial"/>
        </w:rPr>
      </w:pPr>
    </w:p>
    <w:p w14:paraId="4126AFA5" w14:textId="77777777" w:rsidR="00CB59E8" w:rsidRDefault="00CB59E8" w:rsidP="00B134BF">
      <w:pPr>
        <w:jc w:val="center"/>
        <w:rPr>
          <w:rFonts w:ascii="Arial" w:hAnsi="Arial" w:cs="Arial"/>
        </w:rPr>
      </w:pPr>
    </w:p>
    <w:p w14:paraId="042D21EA" w14:textId="77777777" w:rsidR="00CB59E8" w:rsidRPr="00CB59E8" w:rsidRDefault="00CB59E8" w:rsidP="00B134BF">
      <w:pPr>
        <w:jc w:val="center"/>
        <w:rPr>
          <w:rFonts w:ascii="Arial" w:hAnsi="Arial" w:cs="Arial"/>
        </w:rPr>
      </w:pPr>
    </w:p>
    <w:p w14:paraId="527AC0BC" w14:textId="32F6E9F6" w:rsidR="00B134BF" w:rsidRPr="00CB59E8" w:rsidRDefault="00B134BF" w:rsidP="00B134BF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>L’expérience à laquelle vous allez participer est destinée à l’étude de la prise de décision. Nous vous demandons de lire attentivement les instructions, elles doivent vous permettre de bien comprendre l’expérience. Lorsque tou</w:t>
      </w:r>
      <w:r w:rsidR="0018466A">
        <w:rPr>
          <w:rFonts w:ascii="Arial" w:hAnsi="Arial" w:cs="Arial"/>
        </w:rPr>
        <w:t>-te-s</w:t>
      </w:r>
      <w:r w:rsidRPr="00CB59E8">
        <w:rPr>
          <w:rFonts w:ascii="Arial" w:hAnsi="Arial" w:cs="Arial"/>
        </w:rPr>
        <w:t xml:space="preserve"> les participant</w:t>
      </w:r>
      <w:r w:rsidR="0018466A">
        <w:rPr>
          <w:rFonts w:ascii="Arial" w:hAnsi="Arial" w:cs="Arial"/>
        </w:rPr>
        <w:t>-e-</w:t>
      </w:r>
      <w:r w:rsidRPr="00CB59E8">
        <w:rPr>
          <w:rFonts w:ascii="Arial" w:hAnsi="Arial" w:cs="Arial"/>
        </w:rPr>
        <w:t>s auront lu ces instructions un expérimentateur procédera à une relecture à voix haute. Toutes vos décisions seront traitées de façon anonyme. Vous indiquerez vos choix à l’ordinateur devant lequel vous êtes assis</w:t>
      </w:r>
      <w:r w:rsidR="0018466A">
        <w:rPr>
          <w:rFonts w:ascii="Arial" w:hAnsi="Arial" w:cs="Arial"/>
        </w:rPr>
        <w:t>-</w:t>
      </w:r>
      <w:r w:rsidRPr="00CB59E8">
        <w:rPr>
          <w:rFonts w:ascii="Arial" w:hAnsi="Arial" w:cs="Arial"/>
        </w:rPr>
        <w:t xml:space="preserve">e. </w:t>
      </w:r>
    </w:p>
    <w:p w14:paraId="4A40C503" w14:textId="77777777" w:rsidR="00B134BF" w:rsidRPr="00CB59E8" w:rsidRDefault="00B134BF" w:rsidP="00B134BF">
      <w:pPr>
        <w:jc w:val="both"/>
        <w:rPr>
          <w:rFonts w:ascii="Arial" w:hAnsi="Arial" w:cs="Arial"/>
        </w:rPr>
      </w:pPr>
    </w:p>
    <w:p w14:paraId="31D2E054" w14:textId="77777777" w:rsidR="00B134BF" w:rsidRPr="00CB59E8" w:rsidRDefault="00B134BF" w:rsidP="00B134BF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>A partir de maintenant, nous vous demandons de ne plus parler. Si vous avez une question, levez la main et un expérimentateur viendra vous répondre en privé.</w:t>
      </w:r>
    </w:p>
    <w:p w14:paraId="01F4C100" w14:textId="77777777" w:rsidR="00B134BF" w:rsidRPr="00CB59E8" w:rsidRDefault="00B134BF" w:rsidP="00B134BF">
      <w:pPr>
        <w:jc w:val="both"/>
        <w:rPr>
          <w:rFonts w:ascii="Arial" w:hAnsi="Arial" w:cs="Arial"/>
        </w:rPr>
      </w:pPr>
    </w:p>
    <w:p w14:paraId="259CBF3F" w14:textId="5EE40373" w:rsidR="00B134BF" w:rsidRPr="00CB59E8" w:rsidRDefault="00B134BF" w:rsidP="00B134BF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Cette expérience comporte </w:t>
      </w:r>
      <w:r w:rsidR="00F44146" w:rsidRPr="00CB59E8">
        <w:rPr>
          <w:rFonts w:ascii="Arial" w:hAnsi="Arial" w:cs="Arial"/>
        </w:rPr>
        <w:t>deux</w:t>
      </w:r>
      <w:r w:rsidRPr="00CB59E8">
        <w:rPr>
          <w:rFonts w:ascii="Arial" w:hAnsi="Arial" w:cs="Arial"/>
        </w:rPr>
        <w:t xml:space="preserve"> parties. Les instructions </w:t>
      </w:r>
      <w:r w:rsidR="0047257B">
        <w:rPr>
          <w:rFonts w:ascii="Arial" w:hAnsi="Arial" w:cs="Arial"/>
        </w:rPr>
        <w:t>ci-</w:t>
      </w:r>
      <w:r w:rsidRPr="00CB59E8">
        <w:rPr>
          <w:rFonts w:ascii="Arial" w:hAnsi="Arial" w:cs="Arial"/>
        </w:rPr>
        <w:t>jointes sont celles de la partie 1. Les</w:t>
      </w:r>
      <w:r w:rsidR="00F44146" w:rsidRPr="00CB59E8">
        <w:rPr>
          <w:rFonts w:ascii="Arial" w:hAnsi="Arial" w:cs="Arial"/>
        </w:rPr>
        <w:t xml:space="preserve"> instructions de la partie 2 vous seront distribuées lorsque la partie 1 sera terminée. </w:t>
      </w:r>
      <w:r w:rsidRPr="00CB59E8">
        <w:rPr>
          <w:rFonts w:ascii="Arial" w:hAnsi="Arial" w:cs="Arial"/>
        </w:rPr>
        <w:t xml:space="preserve">Votre gain à cette expérience, exprimé en </w:t>
      </w:r>
      <w:r w:rsidR="000F51F2">
        <w:rPr>
          <w:rFonts w:ascii="Arial" w:hAnsi="Arial" w:cs="Arial"/>
        </w:rPr>
        <w:t>ECU</w:t>
      </w:r>
      <w:r w:rsidRPr="00CB59E8">
        <w:rPr>
          <w:rFonts w:ascii="Arial" w:hAnsi="Arial" w:cs="Arial"/>
        </w:rPr>
        <w:t xml:space="preserve">, vous sera versé en liquide </w:t>
      </w:r>
      <w:del w:id="0" w:author="Utilisateur de Microsoft Office" w:date="2017-09-26T14:08:00Z">
        <w:r w:rsidRPr="00CB59E8" w:rsidDel="00FE06B5">
          <w:rPr>
            <w:rFonts w:ascii="Arial" w:hAnsi="Arial" w:cs="Arial"/>
          </w:rPr>
          <w:delText xml:space="preserve">à la fin de l’expérience </w:delText>
        </w:r>
      </w:del>
      <w:ins w:id="1" w:author="Utilisateur de Microsoft Office" w:date="2017-09-26T14:08:00Z">
        <w:r w:rsidR="00FE06B5">
          <w:rPr>
            <w:rFonts w:ascii="Arial" w:hAnsi="Arial" w:cs="Arial"/>
          </w:rPr>
          <w:t xml:space="preserve">à la toute fin de l’expérience </w:t>
        </w:r>
      </w:ins>
      <w:r w:rsidRPr="00CB59E8">
        <w:rPr>
          <w:rFonts w:ascii="Arial" w:hAnsi="Arial" w:cs="Arial"/>
        </w:rPr>
        <w:t>selon le taux de conver</w:t>
      </w:r>
      <w:r w:rsidR="00BF3D9A" w:rsidRPr="00CB59E8">
        <w:rPr>
          <w:rFonts w:ascii="Arial" w:hAnsi="Arial" w:cs="Arial"/>
        </w:rPr>
        <w:t>sion précisé dans les instructions de la partie.</w:t>
      </w:r>
    </w:p>
    <w:p w14:paraId="096187BE" w14:textId="77777777" w:rsidR="00BF3D9A" w:rsidRPr="00CB59E8" w:rsidRDefault="00BF3D9A" w:rsidP="00B134BF">
      <w:pPr>
        <w:jc w:val="both"/>
        <w:rPr>
          <w:rFonts w:ascii="Arial" w:hAnsi="Arial" w:cs="Arial"/>
        </w:rPr>
      </w:pPr>
    </w:p>
    <w:p w14:paraId="7DA142CF" w14:textId="77777777" w:rsidR="00BF3D9A" w:rsidRPr="00CB59E8" w:rsidRDefault="00BF3D9A" w:rsidP="00B134BF">
      <w:pPr>
        <w:jc w:val="both"/>
        <w:rPr>
          <w:rFonts w:ascii="Arial" w:hAnsi="Arial" w:cs="Arial"/>
        </w:rPr>
      </w:pPr>
    </w:p>
    <w:p w14:paraId="2E8D07A5" w14:textId="77777777" w:rsidR="00BF3D9A" w:rsidRDefault="00BF3D9A" w:rsidP="00B134BF">
      <w:pPr>
        <w:jc w:val="both"/>
        <w:rPr>
          <w:rFonts w:ascii="Arial" w:hAnsi="Arial" w:cs="Arial"/>
        </w:rPr>
      </w:pPr>
    </w:p>
    <w:p w14:paraId="736B15F0" w14:textId="77777777" w:rsidR="00CB59E8" w:rsidRDefault="00CB59E8" w:rsidP="00B134BF">
      <w:pPr>
        <w:jc w:val="both"/>
        <w:rPr>
          <w:rFonts w:ascii="Arial" w:hAnsi="Arial" w:cs="Arial"/>
        </w:rPr>
      </w:pPr>
    </w:p>
    <w:p w14:paraId="6E357F96" w14:textId="77777777" w:rsidR="00CB59E8" w:rsidRDefault="00CB59E8" w:rsidP="00B134BF">
      <w:pPr>
        <w:jc w:val="both"/>
        <w:rPr>
          <w:rFonts w:ascii="Arial" w:hAnsi="Arial" w:cs="Arial"/>
        </w:rPr>
      </w:pPr>
    </w:p>
    <w:p w14:paraId="156C90CF" w14:textId="77777777" w:rsidR="00CB59E8" w:rsidRDefault="00CB59E8" w:rsidP="00B134BF">
      <w:pPr>
        <w:jc w:val="both"/>
        <w:rPr>
          <w:rFonts w:ascii="Arial" w:hAnsi="Arial" w:cs="Arial"/>
        </w:rPr>
      </w:pPr>
    </w:p>
    <w:p w14:paraId="00FC1DA9" w14:textId="77777777" w:rsidR="00CB59E8" w:rsidRDefault="00CB59E8" w:rsidP="00B134BF">
      <w:pPr>
        <w:jc w:val="both"/>
        <w:rPr>
          <w:rFonts w:ascii="Arial" w:hAnsi="Arial" w:cs="Arial"/>
        </w:rPr>
      </w:pPr>
    </w:p>
    <w:p w14:paraId="630A824E" w14:textId="77777777" w:rsidR="00CB59E8" w:rsidRDefault="00CB59E8" w:rsidP="00B134BF">
      <w:pPr>
        <w:jc w:val="both"/>
        <w:rPr>
          <w:rFonts w:ascii="Arial" w:hAnsi="Arial" w:cs="Arial"/>
        </w:rPr>
      </w:pPr>
    </w:p>
    <w:p w14:paraId="2535E718" w14:textId="77777777" w:rsidR="00CB59E8" w:rsidRDefault="00CB59E8" w:rsidP="00B134BF">
      <w:pPr>
        <w:jc w:val="both"/>
        <w:rPr>
          <w:rFonts w:ascii="Arial" w:hAnsi="Arial" w:cs="Arial"/>
        </w:rPr>
      </w:pPr>
    </w:p>
    <w:p w14:paraId="1FEF5338" w14:textId="77777777" w:rsidR="00CB59E8" w:rsidRDefault="00CB59E8" w:rsidP="00B134BF">
      <w:pPr>
        <w:jc w:val="both"/>
        <w:rPr>
          <w:rFonts w:ascii="Arial" w:hAnsi="Arial" w:cs="Arial"/>
        </w:rPr>
      </w:pPr>
    </w:p>
    <w:p w14:paraId="3B585A78" w14:textId="77777777" w:rsidR="00CB59E8" w:rsidRDefault="00CB59E8" w:rsidP="00B134BF">
      <w:pPr>
        <w:jc w:val="both"/>
        <w:rPr>
          <w:rFonts w:ascii="Arial" w:hAnsi="Arial" w:cs="Arial"/>
        </w:rPr>
      </w:pPr>
    </w:p>
    <w:p w14:paraId="4793803D" w14:textId="77777777" w:rsidR="00CB59E8" w:rsidRDefault="00CB59E8" w:rsidP="00B134BF">
      <w:pPr>
        <w:jc w:val="both"/>
        <w:rPr>
          <w:rFonts w:ascii="Arial" w:hAnsi="Arial" w:cs="Arial"/>
        </w:rPr>
      </w:pPr>
    </w:p>
    <w:p w14:paraId="00AB8B6A" w14:textId="77777777" w:rsidR="00CB59E8" w:rsidRDefault="00CB59E8" w:rsidP="00B134BF">
      <w:pPr>
        <w:jc w:val="both"/>
        <w:rPr>
          <w:rFonts w:ascii="Arial" w:hAnsi="Arial" w:cs="Arial"/>
        </w:rPr>
      </w:pPr>
    </w:p>
    <w:p w14:paraId="50102086" w14:textId="77777777" w:rsidR="00CB59E8" w:rsidRDefault="00CB59E8" w:rsidP="00B134BF">
      <w:pPr>
        <w:jc w:val="both"/>
        <w:rPr>
          <w:rFonts w:ascii="Arial" w:hAnsi="Arial" w:cs="Arial"/>
        </w:rPr>
      </w:pPr>
    </w:p>
    <w:p w14:paraId="15BC854E" w14:textId="77777777" w:rsidR="00CB59E8" w:rsidRDefault="00CB59E8" w:rsidP="00B134BF">
      <w:pPr>
        <w:jc w:val="both"/>
        <w:rPr>
          <w:rFonts w:ascii="Arial" w:hAnsi="Arial" w:cs="Arial"/>
        </w:rPr>
      </w:pPr>
    </w:p>
    <w:p w14:paraId="7C52D15B" w14:textId="77777777" w:rsidR="00CB59E8" w:rsidRDefault="00CB59E8" w:rsidP="00B134BF">
      <w:pPr>
        <w:jc w:val="both"/>
        <w:rPr>
          <w:rFonts w:ascii="Arial" w:hAnsi="Arial" w:cs="Arial"/>
        </w:rPr>
      </w:pPr>
    </w:p>
    <w:p w14:paraId="10368FF7" w14:textId="77777777" w:rsidR="00CB59E8" w:rsidRDefault="00CB59E8" w:rsidP="00B134BF">
      <w:pPr>
        <w:jc w:val="both"/>
        <w:rPr>
          <w:rFonts w:ascii="Arial" w:hAnsi="Arial" w:cs="Arial"/>
        </w:rPr>
      </w:pPr>
    </w:p>
    <w:p w14:paraId="183DAC9B" w14:textId="77777777" w:rsidR="00CB59E8" w:rsidRDefault="00CB59E8" w:rsidP="00B134BF">
      <w:pPr>
        <w:jc w:val="both"/>
        <w:rPr>
          <w:rFonts w:ascii="Arial" w:hAnsi="Arial" w:cs="Arial"/>
        </w:rPr>
      </w:pPr>
    </w:p>
    <w:p w14:paraId="111380CA" w14:textId="77777777" w:rsidR="00CB59E8" w:rsidRDefault="00CB59E8" w:rsidP="00B134BF">
      <w:pPr>
        <w:jc w:val="both"/>
        <w:rPr>
          <w:rFonts w:ascii="Arial" w:hAnsi="Arial" w:cs="Arial"/>
        </w:rPr>
      </w:pPr>
    </w:p>
    <w:p w14:paraId="34408DFD" w14:textId="77777777" w:rsidR="00CB59E8" w:rsidRDefault="00CB59E8" w:rsidP="00B134BF">
      <w:pPr>
        <w:jc w:val="both"/>
        <w:rPr>
          <w:rFonts w:ascii="Arial" w:hAnsi="Arial" w:cs="Arial"/>
        </w:rPr>
      </w:pPr>
    </w:p>
    <w:p w14:paraId="2B93FD20" w14:textId="77777777" w:rsidR="00CB59E8" w:rsidRDefault="00CB59E8" w:rsidP="00B134BF">
      <w:pPr>
        <w:jc w:val="both"/>
        <w:rPr>
          <w:rFonts w:ascii="Arial" w:hAnsi="Arial" w:cs="Arial"/>
        </w:rPr>
      </w:pPr>
    </w:p>
    <w:p w14:paraId="676282C6" w14:textId="77777777" w:rsidR="00CB59E8" w:rsidRDefault="00CB59E8" w:rsidP="00B134BF">
      <w:pPr>
        <w:jc w:val="both"/>
        <w:rPr>
          <w:rFonts w:ascii="Arial" w:hAnsi="Arial" w:cs="Arial"/>
        </w:rPr>
      </w:pPr>
    </w:p>
    <w:p w14:paraId="493FD114" w14:textId="77777777" w:rsidR="00CB59E8" w:rsidRDefault="00CB59E8" w:rsidP="00B134BF">
      <w:pPr>
        <w:jc w:val="both"/>
        <w:rPr>
          <w:rFonts w:ascii="Arial" w:hAnsi="Arial" w:cs="Arial"/>
        </w:rPr>
      </w:pPr>
    </w:p>
    <w:p w14:paraId="3044BC5E" w14:textId="77777777" w:rsidR="00CB59E8" w:rsidRDefault="00CB59E8" w:rsidP="00B134BF">
      <w:pPr>
        <w:jc w:val="both"/>
        <w:rPr>
          <w:rFonts w:ascii="Arial" w:hAnsi="Arial" w:cs="Arial"/>
        </w:rPr>
      </w:pPr>
    </w:p>
    <w:p w14:paraId="57FB1C4B" w14:textId="77777777" w:rsidR="00CB59E8" w:rsidRDefault="00CB59E8" w:rsidP="00B134BF">
      <w:pPr>
        <w:jc w:val="both"/>
        <w:rPr>
          <w:rFonts w:ascii="Arial" w:hAnsi="Arial" w:cs="Arial"/>
        </w:rPr>
      </w:pPr>
    </w:p>
    <w:p w14:paraId="57794149" w14:textId="77777777" w:rsidR="00CB59E8" w:rsidRDefault="00CB59E8" w:rsidP="00B134BF">
      <w:pPr>
        <w:jc w:val="both"/>
        <w:rPr>
          <w:rFonts w:ascii="Arial" w:hAnsi="Arial" w:cs="Arial"/>
        </w:rPr>
      </w:pPr>
    </w:p>
    <w:p w14:paraId="61CA77C4" w14:textId="77777777" w:rsidR="00CB59E8" w:rsidRDefault="00CB59E8" w:rsidP="00B134BF">
      <w:pPr>
        <w:jc w:val="both"/>
        <w:rPr>
          <w:rFonts w:ascii="Arial" w:hAnsi="Arial" w:cs="Arial"/>
        </w:rPr>
      </w:pPr>
    </w:p>
    <w:p w14:paraId="2F6189C6" w14:textId="77777777" w:rsidR="00CB59E8" w:rsidRDefault="00CB59E8" w:rsidP="00B134BF">
      <w:pPr>
        <w:jc w:val="both"/>
        <w:rPr>
          <w:rFonts w:ascii="Arial" w:hAnsi="Arial" w:cs="Arial"/>
        </w:rPr>
      </w:pPr>
    </w:p>
    <w:p w14:paraId="4BEF362A" w14:textId="77777777" w:rsidR="00CB59E8" w:rsidRPr="00CB59E8" w:rsidRDefault="00CB59E8" w:rsidP="00B134BF">
      <w:pPr>
        <w:jc w:val="both"/>
        <w:rPr>
          <w:rFonts w:ascii="Arial" w:hAnsi="Arial" w:cs="Arial"/>
        </w:rPr>
      </w:pPr>
    </w:p>
    <w:p w14:paraId="32FDBCCE" w14:textId="77777777" w:rsidR="00BF3D9A" w:rsidRPr="00CB59E8" w:rsidRDefault="00BF3D9A" w:rsidP="00B134BF">
      <w:pPr>
        <w:jc w:val="both"/>
        <w:rPr>
          <w:rFonts w:ascii="Arial" w:hAnsi="Arial" w:cs="Arial"/>
        </w:rPr>
      </w:pPr>
    </w:p>
    <w:p w14:paraId="4B40F29E" w14:textId="77777777" w:rsidR="00BF3D9A" w:rsidRPr="00CB59E8" w:rsidRDefault="0007180B" w:rsidP="00956F3A">
      <w:pPr>
        <w:jc w:val="center"/>
        <w:outlineLvl w:val="0"/>
        <w:rPr>
          <w:rFonts w:ascii="Arial" w:hAnsi="Arial" w:cs="Arial"/>
          <w:b/>
        </w:rPr>
      </w:pPr>
      <w:r w:rsidRPr="00CB59E8">
        <w:rPr>
          <w:rFonts w:ascii="Arial" w:hAnsi="Arial" w:cs="Arial"/>
          <w:b/>
        </w:rPr>
        <w:t>Partie 2</w:t>
      </w:r>
    </w:p>
    <w:p w14:paraId="15A871B1" w14:textId="77777777" w:rsidR="00BF3D9A" w:rsidRPr="00CB59E8" w:rsidRDefault="00BF3D9A" w:rsidP="00B134BF">
      <w:pPr>
        <w:jc w:val="both"/>
        <w:rPr>
          <w:rFonts w:ascii="Arial" w:hAnsi="Arial" w:cs="Arial"/>
        </w:rPr>
      </w:pPr>
    </w:p>
    <w:p w14:paraId="7A1E420E" w14:textId="77777777" w:rsidR="00E136D8" w:rsidRPr="00CB59E8" w:rsidRDefault="00E136D8" w:rsidP="00B134BF">
      <w:pPr>
        <w:jc w:val="both"/>
        <w:rPr>
          <w:rFonts w:ascii="Arial" w:hAnsi="Arial" w:cs="Arial"/>
        </w:rPr>
      </w:pPr>
    </w:p>
    <w:p w14:paraId="75D8FA1C" w14:textId="77777777" w:rsidR="00BF3D9A" w:rsidRPr="00CB59E8" w:rsidRDefault="00A6403D" w:rsidP="00956F3A">
      <w:pPr>
        <w:jc w:val="both"/>
        <w:outlineLvl w:val="0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Cette partie </w:t>
      </w:r>
      <w:r w:rsidR="00431286" w:rsidRPr="00CB59E8">
        <w:rPr>
          <w:rFonts w:ascii="Arial" w:hAnsi="Arial" w:cs="Arial"/>
        </w:rPr>
        <w:t>comporte</w:t>
      </w:r>
      <w:r w:rsidRPr="00CB59E8">
        <w:rPr>
          <w:rFonts w:ascii="Arial" w:hAnsi="Arial" w:cs="Arial"/>
        </w:rPr>
        <w:t xml:space="preserve"> plusieurs </w:t>
      </w:r>
      <w:r w:rsidR="009C0079">
        <w:rPr>
          <w:rFonts w:ascii="Arial" w:hAnsi="Arial" w:cs="Arial"/>
        </w:rPr>
        <w:t>phases</w:t>
      </w:r>
      <w:r w:rsidRPr="00CB59E8">
        <w:rPr>
          <w:rFonts w:ascii="Arial" w:hAnsi="Arial" w:cs="Arial"/>
        </w:rPr>
        <w:t xml:space="preserve">. </w:t>
      </w:r>
    </w:p>
    <w:p w14:paraId="1FFFFB16" w14:textId="77777777" w:rsidR="00431286" w:rsidRDefault="00431286" w:rsidP="00B134BF">
      <w:pPr>
        <w:jc w:val="both"/>
        <w:rPr>
          <w:rFonts w:ascii="Arial" w:hAnsi="Arial" w:cs="Arial"/>
        </w:rPr>
      </w:pPr>
    </w:p>
    <w:p w14:paraId="3A5038A9" w14:textId="77777777" w:rsidR="009C0079" w:rsidRDefault="009C0079" w:rsidP="009C00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***</w:t>
      </w:r>
    </w:p>
    <w:p w14:paraId="329A71AE" w14:textId="77777777" w:rsidR="009C0079" w:rsidRPr="00CB59E8" w:rsidRDefault="009C0079" w:rsidP="00B134BF">
      <w:pPr>
        <w:jc w:val="both"/>
        <w:rPr>
          <w:rFonts w:ascii="Arial" w:hAnsi="Arial" w:cs="Arial"/>
        </w:rPr>
      </w:pPr>
    </w:p>
    <w:p w14:paraId="6A07E238" w14:textId="77777777" w:rsidR="000407F1" w:rsidRPr="00CB59E8" w:rsidRDefault="00A6403D" w:rsidP="00B134BF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Dans une </w:t>
      </w:r>
      <w:r w:rsidRPr="00CB59E8">
        <w:rPr>
          <w:rFonts w:ascii="Arial" w:hAnsi="Arial" w:cs="Arial"/>
          <w:b/>
        </w:rPr>
        <w:t xml:space="preserve">première </w:t>
      </w:r>
      <w:r w:rsidR="009C0079">
        <w:rPr>
          <w:rFonts w:ascii="Arial" w:hAnsi="Arial" w:cs="Arial"/>
          <w:b/>
        </w:rPr>
        <w:t>phase</w:t>
      </w:r>
      <w:r w:rsidR="0047257B">
        <w:rPr>
          <w:rFonts w:ascii="Arial" w:hAnsi="Arial" w:cs="Arial"/>
        </w:rPr>
        <w:t>, vous dispos</w:t>
      </w:r>
      <w:r w:rsidR="009C0079">
        <w:rPr>
          <w:rFonts w:ascii="Arial" w:hAnsi="Arial" w:cs="Arial"/>
        </w:rPr>
        <w:t>ez</w:t>
      </w:r>
      <w:r w:rsidR="00431286" w:rsidRPr="00CB59E8">
        <w:rPr>
          <w:rFonts w:ascii="Arial" w:hAnsi="Arial" w:cs="Arial"/>
        </w:rPr>
        <w:t xml:space="preserve"> de 5</w:t>
      </w:r>
      <w:r w:rsidRPr="00CB59E8">
        <w:rPr>
          <w:rFonts w:ascii="Arial" w:hAnsi="Arial" w:cs="Arial"/>
        </w:rPr>
        <w:t xml:space="preserve"> minutes pour </w:t>
      </w:r>
      <w:r w:rsidR="00431286" w:rsidRPr="00CB59E8">
        <w:rPr>
          <w:rFonts w:ascii="Arial" w:hAnsi="Arial" w:cs="Arial"/>
        </w:rPr>
        <w:t xml:space="preserve">positionner 30 curseurs exactement au milieu d’un trait. Vous verrez alors le chiffre 50 s’afficher </w:t>
      </w:r>
      <w:r w:rsidR="009C0079">
        <w:rPr>
          <w:rFonts w:ascii="Arial" w:hAnsi="Arial" w:cs="Arial"/>
        </w:rPr>
        <w:t>sur</w:t>
      </w:r>
      <w:r w:rsidR="00431286" w:rsidRPr="00CB59E8">
        <w:rPr>
          <w:rFonts w:ascii="Arial" w:hAnsi="Arial" w:cs="Arial"/>
        </w:rPr>
        <w:t xml:space="preserve"> le curseur. </w:t>
      </w:r>
      <w:r w:rsidRPr="00CB59E8">
        <w:rPr>
          <w:rFonts w:ascii="Arial" w:hAnsi="Arial" w:cs="Arial"/>
        </w:rPr>
        <w:t xml:space="preserve"> </w:t>
      </w:r>
    </w:p>
    <w:p w14:paraId="4B7E7F85" w14:textId="77777777" w:rsidR="000407F1" w:rsidRPr="00CB59E8" w:rsidRDefault="000407F1" w:rsidP="00B134BF">
      <w:pPr>
        <w:jc w:val="both"/>
        <w:rPr>
          <w:rFonts w:ascii="Arial" w:hAnsi="Arial" w:cs="Arial"/>
        </w:rPr>
      </w:pPr>
    </w:p>
    <w:p w14:paraId="4EEEF0D9" w14:textId="3BB63870" w:rsidR="005642DC" w:rsidRPr="00CB59E8" w:rsidRDefault="00431286" w:rsidP="00B134BF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>L’image ci-dessous représe</w:t>
      </w:r>
      <w:r w:rsidR="001A57D5" w:rsidRPr="00CB59E8">
        <w:rPr>
          <w:rFonts w:ascii="Arial" w:hAnsi="Arial" w:cs="Arial"/>
        </w:rPr>
        <w:t xml:space="preserve">nte une grille avec </w:t>
      </w:r>
      <w:r w:rsidR="001A57D5" w:rsidRPr="00E5503D">
        <w:rPr>
          <w:rFonts w:ascii="Arial" w:hAnsi="Arial" w:cs="Arial"/>
          <w:highlight w:val="yellow"/>
        </w:rPr>
        <w:t>XX</w:t>
      </w:r>
      <w:r w:rsidRPr="00CB59E8">
        <w:rPr>
          <w:rFonts w:ascii="Arial" w:hAnsi="Arial" w:cs="Arial"/>
        </w:rPr>
        <w:t xml:space="preserve"> curseurs. Une fois tous les curseurs correctement positionnés, vous dev</w:t>
      </w:r>
      <w:r w:rsidR="009C0079">
        <w:rPr>
          <w:rFonts w:ascii="Arial" w:hAnsi="Arial" w:cs="Arial"/>
        </w:rPr>
        <w:t>r</w:t>
      </w:r>
      <w:r w:rsidRPr="00CB59E8">
        <w:rPr>
          <w:rFonts w:ascii="Arial" w:hAnsi="Arial" w:cs="Arial"/>
        </w:rPr>
        <w:t xml:space="preserve">ez valider la grille en cliquant sur OK en bas à droite de l’écran. </w:t>
      </w:r>
      <w:r w:rsidR="00F73EBD" w:rsidRPr="00CB59E8">
        <w:rPr>
          <w:rFonts w:ascii="Arial" w:hAnsi="Arial" w:cs="Arial"/>
        </w:rPr>
        <w:t xml:space="preserve">En haut </w:t>
      </w:r>
      <w:r w:rsidR="001A57D5" w:rsidRPr="00CB59E8">
        <w:rPr>
          <w:rFonts w:ascii="Arial" w:hAnsi="Arial" w:cs="Arial"/>
        </w:rPr>
        <w:t>à gauche</w:t>
      </w:r>
      <w:r w:rsidR="00F73EBD" w:rsidRPr="00CB59E8">
        <w:rPr>
          <w:rFonts w:ascii="Arial" w:hAnsi="Arial" w:cs="Arial"/>
        </w:rPr>
        <w:t xml:space="preserve"> de l’écran, l’ordinateur vous indique le nombre de curseurs correctement positionnés</w:t>
      </w:r>
      <w:r w:rsidR="00412A68">
        <w:rPr>
          <w:rFonts w:ascii="Arial" w:hAnsi="Arial" w:cs="Arial"/>
        </w:rPr>
        <w:t xml:space="preserve"> et le temps (en secondes) qui vous reste</w:t>
      </w:r>
      <w:r w:rsidR="00F73EBD" w:rsidRPr="00CB59E8">
        <w:rPr>
          <w:rFonts w:ascii="Arial" w:hAnsi="Arial" w:cs="Arial"/>
        </w:rPr>
        <w:t xml:space="preserve">. </w:t>
      </w:r>
    </w:p>
    <w:p w14:paraId="3F9AA560" w14:textId="77777777" w:rsidR="005642DC" w:rsidRPr="00CB59E8" w:rsidRDefault="005642DC" w:rsidP="00B134BF">
      <w:pPr>
        <w:jc w:val="both"/>
        <w:rPr>
          <w:rFonts w:ascii="Arial" w:hAnsi="Arial" w:cs="Arial"/>
        </w:rPr>
      </w:pPr>
    </w:p>
    <w:p w14:paraId="2AC726F9" w14:textId="76462F63" w:rsidR="00A6403D" w:rsidRPr="00CB59E8" w:rsidRDefault="005642DC" w:rsidP="00B134BF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Vous devez </w:t>
      </w:r>
      <w:r w:rsidR="00971216">
        <w:rPr>
          <w:rFonts w:ascii="Arial" w:hAnsi="Arial" w:cs="Arial"/>
        </w:rPr>
        <w:t>positionner correctement</w:t>
      </w:r>
      <w:r w:rsidRPr="00CB59E8">
        <w:rPr>
          <w:rFonts w:ascii="Arial" w:hAnsi="Arial" w:cs="Arial"/>
        </w:rPr>
        <w:t xml:space="preserve"> les 30 curseurs pour </w:t>
      </w:r>
      <w:r w:rsidR="00DF4AAE" w:rsidRPr="00CB59E8">
        <w:rPr>
          <w:rFonts w:ascii="Arial" w:hAnsi="Arial" w:cs="Arial"/>
        </w:rPr>
        <w:t>obtenir un revenu de</w:t>
      </w:r>
      <w:r w:rsidRPr="00CB59E8">
        <w:rPr>
          <w:rFonts w:ascii="Arial" w:hAnsi="Arial" w:cs="Arial"/>
        </w:rPr>
        <w:t xml:space="preserve"> 1250 </w:t>
      </w:r>
      <w:r w:rsidR="00E5503D">
        <w:rPr>
          <w:rFonts w:ascii="Arial" w:hAnsi="Arial" w:cs="Arial"/>
        </w:rPr>
        <w:t>ECU</w:t>
      </w:r>
      <w:r w:rsidR="00E5503D" w:rsidRPr="00CB59E8">
        <w:rPr>
          <w:rFonts w:ascii="Arial" w:hAnsi="Arial" w:cs="Arial"/>
        </w:rPr>
        <w:t xml:space="preserve"> </w:t>
      </w:r>
      <w:r w:rsidR="009149F3" w:rsidRPr="00CB59E8">
        <w:rPr>
          <w:rFonts w:ascii="Arial" w:hAnsi="Arial" w:cs="Arial"/>
        </w:rPr>
        <w:t>et pouvoir continuer l’expérience</w:t>
      </w:r>
      <w:r w:rsidR="000407F1" w:rsidRPr="00CB59E8">
        <w:rPr>
          <w:rFonts w:ascii="Arial" w:hAnsi="Arial" w:cs="Arial"/>
        </w:rPr>
        <w:t xml:space="preserve">. </w:t>
      </w:r>
    </w:p>
    <w:p w14:paraId="352EE2CB" w14:textId="77777777" w:rsidR="001A57D5" w:rsidRPr="00CB59E8" w:rsidRDefault="001A57D5" w:rsidP="00B134BF">
      <w:pPr>
        <w:jc w:val="both"/>
        <w:rPr>
          <w:rFonts w:ascii="Arial" w:hAnsi="Arial" w:cs="Arial"/>
        </w:rPr>
      </w:pPr>
    </w:p>
    <w:p w14:paraId="62BF5265" w14:textId="77777777" w:rsidR="001A57D5" w:rsidRPr="00CB59E8" w:rsidRDefault="001A57D5" w:rsidP="00B134BF">
      <w:pPr>
        <w:jc w:val="both"/>
        <w:rPr>
          <w:rFonts w:ascii="Arial" w:hAnsi="Arial" w:cs="Arial"/>
        </w:rPr>
      </w:pPr>
    </w:p>
    <w:p w14:paraId="60C8E5EC" w14:textId="77777777" w:rsidR="001A57D5" w:rsidRPr="00CB59E8" w:rsidRDefault="001A57D5" w:rsidP="001A57D5">
      <w:pPr>
        <w:jc w:val="center"/>
        <w:rPr>
          <w:rFonts w:ascii="Arial" w:hAnsi="Arial" w:cs="Arial"/>
        </w:rPr>
      </w:pPr>
      <w:r w:rsidRPr="00CB59E8">
        <w:rPr>
          <w:rFonts w:ascii="Arial" w:hAnsi="Arial" w:cs="Arial"/>
          <w:noProof/>
          <w:lang w:eastAsia="fr-FR"/>
        </w:rPr>
        <w:drawing>
          <wp:inline distT="0" distB="0" distL="0" distR="0" wp14:anchorId="6A53C1C1" wp14:editId="2A3CE713">
            <wp:extent cx="5226899" cy="3232150"/>
            <wp:effectExtent l="0" t="0" r="0" b="6350"/>
            <wp:docPr id="1" name="Image 1" descr="https://www.overleaf.com/docs/5366043scdrvm/atts/20559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verleaf.com/docs/5366043scdrvm/atts/205592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90" cy="32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8AE5" w14:textId="77777777" w:rsidR="00E972B4" w:rsidRPr="00CB59E8" w:rsidRDefault="00E972B4" w:rsidP="00B134BF">
      <w:pPr>
        <w:jc w:val="both"/>
        <w:rPr>
          <w:rFonts w:ascii="Arial" w:hAnsi="Arial" w:cs="Arial"/>
        </w:rPr>
      </w:pPr>
    </w:p>
    <w:p w14:paraId="52C225D8" w14:textId="5F5015C1" w:rsidR="005642DC" w:rsidDel="009D4A40" w:rsidRDefault="005642DC" w:rsidP="00B134BF">
      <w:pPr>
        <w:jc w:val="both"/>
        <w:rPr>
          <w:del w:id="2" w:author="ROMANIUC Rustam" w:date="2017-09-13T09:04:00Z"/>
          <w:rFonts w:ascii="Arial" w:hAnsi="Arial" w:cs="Arial"/>
        </w:rPr>
      </w:pPr>
      <w:r w:rsidRPr="003D7C2D">
        <w:rPr>
          <w:rFonts w:ascii="Arial" w:hAnsi="Arial" w:cs="Arial"/>
          <w:highlight w:val="yellow"/>
          <w:rPrChange w:id="3" w:author="Utilisateur de Microsoft Office" w:date="2017-09-26T11:27:00Z">
            <w:rPr>
              <w:rFonts w:ascii="Arial" w:hAnsi="Arial" w:cs="Arial"/>
            </w:rPr>
          </w:rPrChange>
        </w:rPr>
        <w:t>(Remarque : je modifierai la capture d’écran pour remplacer « tâches » par curseurs et mettre un bouton « OK » en bas à droite)</w:t>
      </w:r>
      <w:ins w:id="4" w:author="Utilisateur de Microsoft Office" w:date="2017-09-26T11:28:00Z">
        <w:r w:rsidR="003D7C2D">
          <w:rPr>
            <w:rFonts w:ascii="Arial" w:hAnsi="Arial" w:cs="Arial"/>
          </w:rPr>
          <w:t xml:space="preserve"> Romain : il faudra aussi supprimer le temps restant</w:t>
        </w:r>
      </w:ins>
      <w:ins w:id="5" w:author="Utilisateur de Microsoft Office" w:date="2017-09-26T14:03:00Z">
        <w:r w:rsidR="001E5409">
          <w:rPr>
            <w:rFonts w:ascii="Arial" w:hAnsi="Arial" w:cs="Arial"/>
          </w:rPr>
          <w:t xml:space="preserve"> sur les écrans</w:t>
        </w:r>
      </w:ins>
      <w:ins w:id="6" w:author="Utilisateur de Microsoft Office" w:date="2017-09-26T11:28:00Z">
        <w:r w:rsidR="003D7C2D">
          <w:rPr>
            <w:rFonts w:ascii="Arial" w:hAnsi="Arial" w:cs="Arial"/>
          </w:rPr>
          <w:t>.</w:t>
        </w:r>
      </w:ins>
    </w:p>
    <w:p w14:paraId="75B7BE84" w14:textId="77777777" w:rsidR="009D4A40" w:rsidRDefault="009D4A40" w:rsidP="00B134BF">
      <w:pPr>
        <w:jc w:val="both"/>
        <w:rPr>
          <w:ins w:id="7" w:author="ROMANIUC Rustam" w:date="2017-09-13T09:04:00Z"/>
          <w:rFonts w:ascii="Arial" w:hAnsi="Arial" w:cs="Arial"/>
        </w:rPr>
      </w:pPr>
    </w:p>
    <w:p w14:paraId="7D32A136" w14:textId="77777777" w:rsidR="009C0079" w:rsidRDefault="009C0079" w:rsidP="00B134BF">
      <w:pPr>
        <w:jc w:val="both"/>
        <w:rPr>
          <w:rFonts w:ascii="Arial" w:hAnsi="Arial" w:cs="Arial"/>
        </w:rPr>
      </w:pPr>
    </w:p>
    <w:p w14:paraId="1A5F9B57" w14:textId="77777777" w:rsidR="009C0079" w:rsidRPr="00CB59E8" w:rsidRDefault="009C0079" w:rsidP="009C00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***</w:t>
      </w:r>
    </w:p>
    <w:p w14:paraId="60D722DC" w14:textId="77777777" w:rsidR="005642DC" w:rsidRPr="00CB59E8" w:rsidRDefault="005642DC" w:rsidP="00B134BF">
      <w:pPr>
        <w:jc w:val="both"/>
        <w:rPr>
          <w:rFonts w:ascii="Arial" w:hAnsi="Arial" w:cs="Arial"/>
        </w:rPr>
      </w:pPr>
    </w:p>
    <w:p w14:paraId="38612BFD" w14:textId="371BA536" w:rsidR="00F00D35" w:rsidRDefault="00E5092E" w:rsidP="007F2F30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Dans une </w:t>
      </w:r>
      <w:r w:rsidRPr="00CB59E8">
        <w:rPr>
          <w:rFonts w:ascii="Arial" w:hAnsi="Arial" w:cs="Arial"/>
          <w:b/>
        </w:rPr>
        <w:t xml:space="preserve">deuxième </w:t>
      </w:r>
      <w:r w:rsidR="009C0079">
        <w:rPr>
          <w:rFonts w:ascii="Arial" w:hAnsi="Arial" w:cs="Arial"/>
          <w:b/>
        </w:rPr>
        <w:t>phase</w:t>
      </w:r>
      <w:r w:rsidRPr="00CB59E8">
        <w:rPr>
          <w:rFonts w:ascii="Arial" w:hAnsi="Arial" w:cs="Arial"/>
        </w:rPr>
        <w:t>, vous serez aléatoirement affecté</w:t>
      </w:r>
      <w:r w:rsidR="000F51F2">
        <w:rPr>
          <w:rFonts w:ascii="Arial" w:hAnsi="Arial" w:cs="Arial"/>
        </w:rPr>
        <w:t>-</w:t>
      </w:r>
      <w:r w:rsidRPr="00CB59E8">
        <w:rPr>
          <w:rFonts w:ascii="Arial" w:hAnsi="Arial" w:cs="Arial"/>
        </w:rPr>
        <w:t>e à un</w:t>
      </w:r>
      <w:r w:rsidR="000F51F2">
        <w:rPr>
          <w:rFonts w:ascii="Arial" w:hAnsi="Arial" w:cs="Arial"/>
        </w:rPr>
        <w:t>-e</w:t>
      </w:r>
      <w:r w:rsidRPr="00CB59E8">
        <w:rPr>
          <w:rFonts w:ascii="Arial" w:hAnsi="Arial" w:cs="Arial"/>
        </w:rPr>
        <w:t xml:space="preserve"> autre joueur</w:t>
      </w:r>
      <w:r w:rsidR="000F51F2">
        <w:rPr>
          <w:rFonts w:ascii="Arial" w:hAnsi="Arial" w:cs="Arial"/>
        </w:rPr>
        <w:t>/joueuse</w:t>
      </w:r>
      <w:r w:rsidR="008A6569">
        <w:rPr>
          <w:rFonts w:ascii="Arial" w:hAnsi="Arial" w:cs="Arial"/>
        </w:rPr>
        <w:t xml:space="preserve"> dans la salle</w:t>
      </w:r>
      <w:r w:rsidRPr="00CB59E8">
        <w:rPr>
          <w:rFonts w:ascii="Arial" w:hAnsi="Arial" w:cs="Arial"/>
        </w:rPr>
        <w:t xml:space="preserve">. Vous ne pourrez pas connaitre son identité et il/elle ne pourra pas connaitre la </w:t>
      </w:r>
      <w:r w:rsidR="001F49A6" w:rsidRPr="00CB59E8">
        <w:rPr>
          <w:rFonts w:ascii="Arial" w:hAnsi="Arial" w:cs="Arial"/>
        </w:rPr>
        <w:t>vôtre</w:t>
      </w:r>
      <w:r w:rsidRPr="00CB59E8">
        <w:rPr>
          <w:rFonts w:ascii="Arial" w:hAnsi="Arial" w:cs="Arial"/>
        </w:rPr>
        <w:t>.</w:t>
      </w:r>
      <w:r w:rsidR="001F49A6" w:rsidRPr="00CB59E8">
        <w:rPr>
          <w:rFonts w:ascii="Arial" w:hAnsi="Arial" w:cs="Arial"/>
        </w:rPr>
        <w:t xml:space="preserve"> </w:t>
      </w:r>
      <w:r w:rsidR="0053601F" w:rsidRPr="00CB59E8">
        <w:rPr>
          <w:rFonts w:ascii="Arial" w:hAnsi="Arial" w:cs="Arial"/>
        </w:rPr>
        <w:t xml:space="preserve">Vous devrez ensuite décider </w:t>
      </w:r>
      <w:r w:rsidR="00DF4AAE" w:rsidRPr="00CB59E8">
        <w:rPr>
          <w:rFonts w:ascii="Arial" w:hAnsi="Arial" w:cs="Arial"/>
        </w:rPr>
        <w:t xml:space="preserve">si vous voulez </w:t>
      </w:r>
      <w:r w:rsidR="009C0079">
        <w:rPr>
          <w:rFonts w:ascii="Arial" w:hAnsi="Arial" w:cs="Arial"/>
        </w:rPr>
        <w:t>prendre</w:t>
      </w:r>
      <w:r w:rsidR="00DF4AAE" w:rsidRPr="00CB59E8">
        <w:rPr>
          <w:rFonts w:ascii="Arial" w:hAnsi="Arial" w:cs="Arial"/>
        </w:rPr>
        <w:t xml:space="preserve"> une partie du revenu </w:t>
      </w:r>
      <w:r w:rsidR="00223B1B" w:rsidRPr="00CB59E8">
        <w:rPr>
          <w:rFonts w:ascii="Arial" w:hAnsi="Arial" w:cs="Arial"/>
        </w:rPr>
        <w:t>d</w:t>
      </w:r>
      <w:r w:rsidR="008A6569">
        <w:rPr>
          <w:rFonts w:ascii="Arial" w:hAnsi="Arial" w:cs="Arial"/>
        </w:rPr>
        <w:t>e l’individu avec lequel</w:t>
      </w:r>
      <w:r w:rsidR="00A43483" w:rsidRPr="00CB59E8">
        <w:rPr>
          <w:rFonts w:ascii="Arial" w:hAnsi="Arial" w:cs="Arial"/>
        </w:rPr>
        <w:t xml:space="preserve"> vous avez été apparié</w:t>
      </w:r>
      <w:r w:rsidR="00223B1B" w:rsidRPr="00CB59E8">
        <w:rPr>
          <w:rFonts w:ascii="Arial" w:hAnsi="Arial" w:cs="Arial"/>
        </w:rPr>
        <w:t xml:space="preserve"> Pour rappel, son </w:t>
      </w:r>
      <w:r w:rsidR="00223B1B" w:rsidRPr="00CB59E8">
        <w:rPr>
          <w:rFonts w:ascii="Arial" w:hAnsi="Arial" w:cs="Arial"/>
        </w:rPr>
        <w:lastRenderedPageBreak/>
        <w:t>revenu</w:t>
      </w:r>
      <w:r w:rsidR="00F00D35" w:rsidRPr="00CB59E8">
        <w:rPr>
          <w:rFonts w:ascii="Arial" w:hAnsi="Arial" w:cs="Arial"/>
        </w:rPr>
        <w:t>, comme le vôtre,</w:t>
      </w:r>
      <w:r w:rsidR="00223B1B" w:rsidRPr="00CB59E8">
        <w:rPr>
          <w:rFonts w:ascii="Arial" w:hAnsi="Arial" w:cs="Arial"/>
        </w:rPr>
        <w:t xml:space="preserve"> est égal </w:t>
      </w:r>
      <w:r w:rsidR="00DF5384">
        <w:rPr>
          <w:rFonts w:ascii="Arial" w:hAnsi="Arial" w:cs="Arial"/>
        </w:rPr>
        <w:t>aux</w:t>
      </w:r>
      <w:r w:rsidR="00DF5384" w:rsidRPr="00CB59E8">
        <w:rPr>
          <w:rFonts w:ascii="Arial" w:hAnsi="Arial" w:cs="Arial"/>
        </w:rPr>
        <w:t xml:space="preserve"> </w:t>
      </w:r>
      <w:r w:rsidR="00223B1B" w:rsidRPr="00CB59E8">
        <w:rPr>
          <w:rFonts w:ascii="Arial" w:hAnsi="Arial" w:cs="Arial"/>
        </w:rPr>
        <w:t xml:space="preserve">1250 </w:t>
      </w:r>
      <w:r w:rsidR="000F51F2">
        <w:rPr>
          <w:rFonts w:ascii="Arial" w:hAnsi="Arial" w:cs="Arial"/>
        </w:rPr>
        <w:t>ECU</w:t>
      </w:r>
      <w:r w:rsidR="000F51F2" w:rsidRPr="00CB59E8">
        <w:rPr>
          <w:rFonts w:ascii="Arial" w:hAnsi="Arial" w:cs="Arial"/>
        </w:rPr>
        <w:t xml:space="preserve"> </w:t>
      </w:r>
      <w:r w:rsidR="00223B1B" w:rsidRPr="00CB59E8">
        <w:rPr>
          <w:rFonts w:ascii="Arial" w:hAnsi="Arial" w:cs="Arial"/>
        </w:rPr>
        <w:t xml:space="preserve">obtenus lors de la première </w:t>
      </w:r>
      <w:r w:rsidR="009C0079">
        <w:rPr>
          <w:rFonts w:ascii="Arial" w:hAnsi="Arial" w:cs="Arial"/>
        </w:rPr>
        <w:t>phase</w:t>
      </w:r>
      <w:r w:rsidR="00223B1B" w:rsidRPr="00CB59E8">
        <w:rPr>
          <w:rFonts w:ascii="Arial" w:hAnsi="Arial" w:cs="Arial"/>
        </w:rPr>
        <w:t xml:space="preserve"> de cette partie. </w:t>
      </w:r>
      <w:r w:rsidR="00AE2E55">
        <w:rPr>
          <w:rFonts w:ascii="Arial" w:hAnsi="Arial" w:cs="Arial"/>
        </w:rPr>
        <w:t xml:space="preserve"> </w:t>
      </w:r>
    </w:p>
    <w:p w14:paraId="02E14921" w14:textId="77777777" w:rsidR="00F00D35" w:rsidRPr="00CB59E8" w:rsidRDefault="00F00D35" w:rsidP="007F2F30">
      <w:pPr>
        <w:jc w:val="both"/>
        <w:rPr>
          <w:rFonts w:ascii="Arial" w:hAnsi="Arial" w:cs="Arial"/>
        </w:rPr>
      </w:pPr>
    </w:p>
    <w:p w14:paraId="17BF1DA7" w14:textId="79CC5D4B" w:rsidR="007123A6" w:rsidRDefault="001F7B44" w:rsidP="00956F3A">
      <w:pPr>
        <w:jc w:val="both"/>
        <w:outlineLvl w:val="0"/>
        <w:rPr>
          <w:rFonts w:ascii="Arial" w:hAnsi="Arial" w:cs="Arial"/>
        </w:rPr>
      </w:pPr>
      <w:r w:rsidRPr="00CB59E8">
        <w:rPr>
          <w:rFonts w:ascii="Arial" w:hAnsi="Arial" w:cs="Arial"/>
        </w:rPr>
        <w:t>Tout</w:t>
      </w:r>
      <w:r w:rsidR="007F2F30" w:rsidRPr="00CB59E8">
        <w:rPr>
          <w:rFonts w:ascii="Arial" w:hAnsi="Arial" w:cs="Arial"/>
        </w:rPr>
        <w:t xml:space="preserve"> d’abord</w:t>
      </w:r>
      <w:r w:rsidRPr="00CB59E8">
        <w:rPr>
          <w:rFonts w:ascii="Arial" w:hAnsi="Arial" w:cs="Arial"/>
        </w:rPr>
        <w:t>, l’ordinateur vous</w:t>
      </w:r>
      <w:r w:rsidR="007F2F30" w:rsidRPr="00CB59E8">
        <w:rPr>
          <w:rFonts w:ascii="Arial" w:hAnsi="Arial" w:cs="Arial"/>
        </w:rPr>
        <w:t xml:space="preserve"> </w:t>
      </w:r>
      <w:r w:rsidRPr="00CB59E8">
        <w:rPr>
          <w:rFonts w:ascii="Arial" w:hAnsi="Arial" w:cs="Arial"/>
        </w:rPr>
        <w:t>informera</w:t>
      </w:r>
      <w:r w:rsidR="00FB28AB">
        <w:rPr>
          <w:rFonts w:ascii="Arial" w:hAnsi="Arial" w:cs="Arial"/>
        </w:rPr>
        <w:t xml:space="preserve"> de votre rôle : rôle A, </w:t>
      </w:r>
      <w:r w:rsidR="007F2F30" w:rsidRPr="00CB59E8">
        <w:rPr>
          <w:rFonts w:ascii="Arial" w:hAnsi="Arial" w:cs="Arial"/>
        </w:rPr>
        <w:t>rôle B</w:t>
      </w:r>
      <w:r w:rsidR="00FB28AB">
        <w:rPr>
          <w:rFonts w:ascii="Arial" w:hAnsi="Arial" w:cs="Arial"/>
        </w:rPr>
        <w:t xml:space="preserve"> ou rôle C</w:t>
      </w:r>
      <w:r w:rsidR="007F2F30" w:rsidRPr="00CB59E8">
        <w:rPr>
          <w:rFonts w:ascii="Arial" w:hAnsi="Arial" w:cs="Arial"/>
        </w:rPr>
        <w:t xml:space="preserve">. </w:t>
      </w:r>
    </w:p>
    <w:p w14:paraId="19E15F06" w14:textId="77777777" w:rsidR="00BC458F" w:rsidRPr="00CB59E8" w:rsidRDefault="00BC458F" w:rsidP="007F2F30">
      <w:pPr>
        <w:jc w:val="both"/>
        <w:rPr>
          <w:rFonts w:ascii="Arial" w:hAnsi="Arial" w:cs="Arial"/>
        </w:rPr>
      </w:pPr>
    </w:p>
    <w:p w14:paraId="76071B01" w14:textId="3A9DDB30" w:rsidR="007123A6" w:rsidRPr="00CB59E8" w:rsidRDefault="007F2F30" w:rsidP="007123A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Si vous avez le </w:t>
      </w:r>
      <w:r w:rsidRPr="00CB59E8">
        <w:rPr>
          <w:rFonts w:ascii="Arial" w:hAnsi="Arial" w:cs="Arial"/>
          <w:i/>
        </w:rPr>
        <w:t>rôle A</w:t>
      </w:r>
      <w:r w:rsidR="001F7B44" w:rsidRPr="00CB59E8">
        <w:rPr>
          <w:rFonts w:ascii="Arial" w:hAnsi="Arial" w:cs="Arial"/>
        </w:rPr>
        <w:t xml:space="preserve">, vous aurez </w:t>
      </w:r>
      <w:r w:rsidR="001F7B44" w:rsidRPr="00B949F7">
        <w:rPr>
          <w:rFonts w:ascii="Arial" w:hAnsi="Arial" w:cs="Arial"/>
          <w:b/>
        </w:rPr>
        <w:t>4 chances sur 5</w:t>
      </w:r>
      <w:r w:rsidR="001F7B44" w:rsidRPr="00CB59E8">
        <w:rPr>
          <w:rFonts w:ascii="Arial" w:hAnsi="Arial" w:cs="Arial"/>
        </w:rPr>
        <w:t xml:space="preserve"> de </w:t>
      </w:r>
      <w:r w:rsidR="007123A6" w:rsidRPr="00CB59E8">
        <w:rPr>
          <w:rFonts w:ascii="Arial" w:hAnsi="Arial" w:cs="Arial"/>
        </w:rPr>
        <w:t xml:space="preserve">pouvoir </w:t>
      </w:r>
      <w:r w:rsidR="009C0079">
        <w:rPr>
          <w:rFonts w:ascii="Arial" w:hAnsi="Arial" w:cs="Arial"/>
        </w:rPr>
        <w:t>prendre</w:t>
      </w:r>
      <w:r w:rsidR="007123A6" w:rsidRPr="00CB59E8">
        <w:rPr>
          <w:rFonts w:ascii="Arial" w:hAnsi="Arial" w:cs="Arial"/>
        </w:rPr>
        <w:t xml:space="preserve"> </w:t>
      </w:r>
      <w:r w:rsidR="00113D2F">
        <w:rPr>
          <w:rFonts w:ascii="Arial" w:hAnsi="Arial" w:cs="Arial"/>
        </w:rPr>
        <w:t>450 ECU</w:t>
      </w:r>
      <w:r w:rsidR="007123A6" w:rsidRPr="00CB59E8">
        <w:rPr>
          <w:rFonts w:ascii="Arial" w:hAnsi="Arial" w:cs="Arial"/>
        </w:rPr>
        <w:t xml:space="preserve"> du revenu</w:t>
      </w:r>
      <w:r w:rsidR="00760F38">
        <w:rPr>
          <w:rFonts w:ascii="Arial" w:hAnsi="Arial" w:cs="Arial"/>
        </w:rPr>
        <w:t xml:space="preserve"> de</w:t>
      </w:r>
      <w:r w:rsidR="007123A6" w:rsidRPr="00CB59E8">
        <w:rPr>
          <w:rFonts w:ascii="Arial" w:hAnsi="Arial" w:cs="Arial"/>
        </w:rPr>
        <w:t xml:space="preserve"> </w:t>
      </w:r>
      <w:r w:rsidR="00A35A55">
        <w:rPr>
          <w:rFonts w:ascii="Arial" w:hAnsi="Arial" w:cs="Arial"/>
        </w:rPr>
        <w:t>l’individu</w:t>
      </w:r>
      <w:r w:rsidR="007123A6" w:rsidRPr="00CB59E8">
        <w:rPr>
          <w:rFonts w:ascii="Arial" w:hAnsi="Arial" w:cs="Arial"/>
        </w:rPr>
        <w:t xml:space="preserve"> avec lequel vous avez été apparié et 1 chance sur 5 de pouvoir </w:t>
      </w:r>
      <w:r w:rsidR="009C0079">
        <w:rPr>
          <w:rFonts w:ascii="Arial" w:hAnsi="Arial" w:cs="Arial"/>
        </w:rPr>
        <w:t>prendre</w:t>
      </w:r>
      <w:r w:rsidR="007123A6" w:rsidRPr="00CB59E8">
        <w:rPr>
          <w:rFonts w:ascii="Arial" w:hAnsi="Arial" w:cs="Arial"/>
        </w:rPr>
        <w:t xml:space="preserve"> </w:t>
      </w:r>
      <w:r w:rsidR="00113D2F">
        <w:rPr>
          <w:rFonts w:ascii="Arial" w:hAnsi="Arial" w:cs="Arial"/>
        </w:rPr>
        <w:t>125 ECU</w:t>
      </w:r>
      <w:r w:rsidR="007123A6" w:rsidRPr="00CB59E8">
        <w:rPr>
          <w:rFonts w:ascii="Arial" w:hAnsi="Arial" w:cs="Arial"/>
        </w:rPr>
        <w:t xml:space="preserve"> de son revenu.</w:t>
      </w:r>
    </w:p>
    <w:p w14:paraId="09A3ED8D" w14:textId="54EEA0B8" w:rsidR="00F00D35" w:rsidRDefault="007123A6" w:rsidP="007123A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Si vous avez le </w:t>
      </w:r>
      <w:r w:rsidRPr="00CB59E8">
        <w:rPr>
          <w:rFonts w:ascii="Arial" w:hAnsi="Arial" w:cs="Arial"/>
          <w:i/>
        </w:rPr>
        <w:t>rôle B</w:t>
      </w:r>
      <w:r w:rsidRPr="00CB59E8">
        <w:rPr>
          <w:rFonts w:ascii="Arial" w:hAnsi="Arial" w:cs="Arial"/>
        </w:rPr>
        <w:t xml:space="preserve">, vous aurez </w:t>
      </w:r>
      <w:r w:rsidRPr="00B949F7">
        <w:rPr>
          <w:rFonts w:ascii="Arial" w:hAnsi="Arial" w:cs="Arial"/>
          <w:b/>
        </w:rPr>
        <w:t>1</w:t>
      </w:r>
      <w:r w:rsidR="00F00D35" w:rsidRPr="00B949F7">
        <w:rPr>
          <w:rFonts w:ascii="Arial" w:hAnsi="Arial" w:cs="Arial"/>
          <w:b/>
        </w:rPr>
        <w:t xml:space="preserve"> chance</w:t>
      </w:r>
      <w:r w:rsidRPr="00B949F7">
        <w:rPr>
          <w:rFonts w:ascii="Arial" w:hAnsi="Arial" w:cs="Arial"/>
          <w:b/>
        </w:rPr>
        <w:t xml:space="preserve"> sur 2</w:t>
      </w:r>
      <w:r w:rsidRPr="00CB59E8">
        <w:rPr>
          <w:rFonts w:ascii="Arial" w:hAnsi="Arial" w:cs="Arial"/>
        </w:rPr>
        <w:t xml:space="preserve"> de pouvoir </w:t>
      </w:r>
      <w:r w:rsidR="009C0079">
        <w:rPr>
          <w:rFonts w:ascii="Arial" w:hAnsi="Arial" w:cs="Arial"/>
        </w:rPr>
        <w:t>prendre</w:t>
      </w:r>
      <w:r w:rsidRPr="00CB59E8">
        <w:rPr>
          <w:rFonts w:ascii="Arial" w:hAnsi="Arial" w:cs="Arial"/>
        </w:rPr>
        <w:t xml:space="preserve"> </w:t>
      </w:r>
      <w:r w:rsidR="00113D2F">
        <w:rPr>
          <w:rFonts w:ascii="Arial" w:hAnsi="Arial" w:cs="Arial"/>
        </w:rPr>
        <w:t>450 ECU</w:t>
      </w:r>
      <w:r w:rsidRPr="00CB59E8">
        <w:rPr>
          <w:rFonts w:ascii="Arial" w:hAnsi="Arial" w:cs="Arial"/>
        </w:rPr>
        <w:t xml:space="preserve"> du revenu </w:t>
      </w:r>
      <w:r w:rsidR="00760F38">
        <w:rPr>
          <w:rFonts w:ascii="Arial" w:hAnsi="Arial" w:cs="Arial"/>
        </w:rPr>
        <w:t xml:space="preserve">de </w:t>
      </w:r>
      <w:r w:rsidR="00A35A55">
        <w:rPr>
          <w:rFonts w:ascii="Arial" w:hAnsi="Arial" w:cs="Arial"/>
        </w:rPr>
        <w:t xml:space="preserve">l’individu </w:t>
      </w:r>
      <w:r w:rsidRPr="00CB59E8">
        <w:rPr>
          <w:rFonts w:ascii="Arial" w:hAnsi="Arial" w:cs="Arial"/>
        </w:rPr>
        <w:t>avec lequel vous avez été apparié et 1</w:t>
      </w:r>
      <w:r w:rsidR="00F00D35" w:rsidRPr="00CB59E8">
        <w:rPr>
          <w:rFonts w:ascii="Arial" w:hAnsi="Arial" w:cs="Arial"/>
        </w:rPr>
        <w:t xml:space="preserve"> chance</w:t>
      </w:r>
      <w:r w:rsidRPr="00CB59E8">
        <w:rPr>
          <w:rFonts w:ascii="Arial" w:hAnsi="Arial" w:cs="Arial"/>
        </w:rPr>
        <w:t xml:space="preserve"> sur 2 de pouvoir </w:t>
      </w:r>
      <w:r w:rsidR="009C0079">
        <w:rPr>
          <w:rFonts w:ascii="Arial" w:hAnsi="Arial" w:cs="Arial"/>
        </w:rPr>
        <w:t>prendre</w:t>
      </w:r>
      <w:r w:rsidRPr="00CB59E8">
        <w:rPr>
          <w:rFonts w:ascii="Arial" w:hAnsi="Arial" w:cs="Arial"/>
        </w:rPr>
        <w:t xml:space="preserve"> </w:t>
      </w:r>
      <w:r w:rsidR="00113D2F">
        <w:rPr>
          <w:rFonts w:ascii="Arial" w:hAnsi="Arial" w:cs="Arial"/>
        </w:rPr>
        <w:t>125 ECU</w:t>
      </w:r>
      <w:r w:rsidRPr="00CB59E8">
        <w:rPr>
          <w:rFonts w:ascii="Arial" w:hAnsi="Arial" w:cs="Arial"/>
        </w:rPr>
        <w:t xml:space="preserve"> de son revenu. </w:t>
      </w:r>
    </w:p>
    <w:p w14:paraId="3023F8E3" w14:textId="53A5963C" w:rsidR="00FB28AB" w:rsidRPr="00CB59E8" w:rsidRDefault="00FB28AB" w:rsidP="007123A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vous avez le </w:t>
      </w:r>
      <w:r w:rsidRPr="00FB28AB">
        <w:rPr>
          <w:rFonts w:ascii="Arial" w:hAnsi="Arial" w:cs="Arial"/>
          <w:i/>
        </w:rPr>
        <w:t>rôle C</w:t>
      </w:r>
      <w:r>
        <w:rPr>
          <w:rFonts w:ascii="Arial" w:hAnsi="Arial" w:cs="Arial"/>
        </w:rPr>
        <w:t xml:space="preserve">, vous ne jouerez pas cette phase, mais prendrez une décision </w:t>
      </w:r>
      <w:r w:rsidR="009827F9">
        <w:rPr>
          <w:rFonts w:ascii="Arial" w:hAnsi="Arial" w:cs="Arial"/>
        </w:rPr>
        <w:t>sur ce que feront celles et ceux jouant les rôles A et B</w:t>
      </w:r>
      <w:r>
        <w:rPr>
          <w:rFonts w:ascii="Arial" w:hAnsi="Arial" w:cs="Arial"/>
        </w:rPr>
        <w:t xml:space="preserve"> (voire ci-dessous). </w:t>
      </w:r>
    </w:p>
    <w:p w14:paraId="70DCFB2F" w14:textId="77777777" w:rsidR="00F00D35" w:rsidRPr="00CB59E8" w:rsidRDefault="00F00D35" w:rsidP="00F00D35">
      <w:pPr>
        <w:jc w:val="both"/>
        <w:rPr>
          <w:rFonts w:ascii="Arial" w:hAnsi="Arial" w:cs="Arial"/>
        </w:rPr>
      </w:pPr>
    </w:p>
    <w:p w14:paraId="689D266B" w14:textId="459B2D65" w:rsidR="00E958C1" w:rsidRDefault="00E958C1" w:rsidP="00F00D35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Concrètement, </w:t>
      </w:r>
      <w:r w:rsidR="00AD2FAF" w:rsidRPr="00CB59E8">
        <w:rPr>
          <w:rFonts w:ascii="Arial" w:hAnsi="Arial" w:cs="Arial"/>
        </w:rPr>
        <w:t>une fois que vous aurez l’information concernant votre rôle (</w:t>
      </w:r>
      <w:r w:rsidR="00855496">
        <w:rPr>
          <w:rFonts w:ascii="Arial" w:hAnsi="Arial" w:cs="Arial"/>
        </w:rPr>
        <w:t xml:space="preserve">pour les </w:t>
      </w:r>
      <w:r w:rsidR="00AD2FAF" w:rsidRPr="00CB59E8">
        <w:rPr>
          <w:rFonts w:ascii="Arial" w:hAnsi="Arial" w:cs="Arial"/>
        </w:rPr>
        <w:t>joueur</w:t>
      </w:r>
      <w:r w:rsidR="00855496">
        <w:rPr>
          <w:rFonts w:ascii="Arial" w:hAnsi="Arial" w:cs="Arial"/>
        </w:rPr>
        <w:t>s</w:t>
      </w:r>
      <w:r w:rsidR="00AD2FAF" w:rsidRPr="00CB59E8">
        <w:rPr>
          <w:rFonts w:ascii="Arial" w:hAnsi="Arial" w:cs="Arial"/>
        </w:rPr>
        <w:t xml:space="preserve"> A ou B), </w:t>
      </w:r>
      <w:r w:rsidRPr="00CB59E8">
        <w:rPr>
          <w:rFonts w:ascii="Arial" w:hAnsi="Arial" w:cs="Arial"/>
        </w:rPr>
        <w:t>vous devrez indiquer si vous souhaitez prendre une partie du revenu d</w:t>
      </w:r>
      <w:r w:rsidR="00A35A55">
        <w:rPr>
          <w:rFonts w:ascii="Arial" w:hAnsi="Arial" w:cs="Arial"/>
        </w:rPr>
        <w:t xml:space="preserve">e l’individu </w:t>
      </w:r>
      <w:r w:rsidRPr="00CB59E8">
        <w:rPr>
          <w:rFonts w:ascii="Arial" w:hAnsi="Arial" w:cs="Arial"/>
        </w:rPr>
        <w:t xml:space="preserve">avec lequel vous avez été apparié pour les 2 </w:t>
      </w:r>
      <w:r w:rsidR="009C0079">
        <w:rPr>
          <w:rFonts w:ascii="Arial" w:hAnsi="Arial" w:cs="Arial"/>
        </w:rPr>
        <w:t>cas de figure</w:t>
      </w:r>
      <w:r w:rsidRPr="00CB59E8">
        <w:rPr>
          <w:rFonts w:ascii="Arial" w:hAnsi="Arial" w:cs="Arial"/>
        </w:rPr>
        <w:t xml:space="preserve"> : </w:t>
      </w:r>
    </w:p>
    <w:p w14:paraId="6FD7C9E2" w14:textId="77777777" w:rsidR="00BC458F" w:rsidRPr="00CB59E8" w:rsidRDefault="00BC458F" w:rsidP="00F00D35">
      <w:pPr>
        <w:jc w:val="both"/>
        <w:rPr>
          <w:rFonts w:ascii="Arial" w:hAnsi="Arial" w:cs="Arial"/>
        </w:rPr>
      </w:pPr>
    </w:p>
    <w:p w14:paraId="4468DC56" w14:textId="6E2D2AFD" w:rsidR="00E958C1" w:rsidRPr="00CB59E8" w:rsidRDefault="00E958C1" w:rsidP="00E958C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si vous avez la possibilité de prendre </w:t>
      </w:r>
      <w:r w:rsidR="00956F3A">
        <w:rPr>
          <w:rFonts w:ascii="Arial" w:hAnsi="Arial" w:cs="Arial"/>
        </w:rPr>
        <w:t>450 ECU</w:t>
      </w:r>
      <w:r w:rsidRPr="00CB59E8">
        <w:rPr>
          <w:rFonts w:ascii="Arial" w:hAnsi="Arial" w:cs="Arial"/>
        </w:rPr>
        <w:t xml:space="preserve"> de son revenu,</w:t>
      </w:r>
    </w:p>
    <w:p w14:paraId="05D9A530" w14:textId="10710BE7" w:rsidR="00F00D35" w:rsidRPr="00CB59E8" w:rsidRDefault="00E958C1" w:rsidP="00E958C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et si vous avez la possibilité de prendre </w:t>
      </w:r>
      <w:r w:rsidR="00956F3A">
        <w:rPr>
          <w:rFonts w:ascii="Arial" w:hAnsi="Arial" w:cs="Arial"/>
        </w:rPr>
        <w:t>125 ECU</w:t>
      </w:r>
      <w:r w:rsidRPr="00CB59E8">
        <w:rPr>
          <w:rFonts w:ascii="Arial" w:hAnsi="Arial" w:cs="Arial"/>
        </w:rPr>
        <w:t xml:space="preserve"> de son revenu. </w:t>
      </w:r>
    </w:p>
    <w:p w14:paraId="09A2E308" w14:textId="77777777" w:rsidR="006046FC" w:rsidRPr="00CB59E8" w:rsidRDefault="007123A6" w:rsidP="00F00D35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 </w:t>
      </w:r>
      <w:r w:rsidR="00DF4AAE" w:rsidRPr="00CB59E8">
        <w:rPr>
          <w:rFonts w:ascii="Arial" w:hAnsi="Arial" w:cs="Arial"/>
        </w:rPr>
        <w:t xml:space="preserve"> </w:t>
      </w:r>
      <w:r w:rsidR="00E5092E" w:rsidRPr="00CB59E8">
        <w:rPr>
          <w:rFonts w:ascii="Arial" w:hAnsi="Arial" w:cs="Arial"/>
        </w:rPr>
        <w:t xml:space="preserve">  </w:t>
      </w:r>
    </w:p>
    <w:p w14:paraId="48EC4D0C" w14:textId="06CE04F5" w:rsidR="00A51A8F" w:rsidRPr="00A51A8F" w:rsidRDefault="00A51A8F" w:rsidP="00F00D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Vous serez informé</w:t>
      </w:r>
      <w:r w:rsidR="00A35A5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e </w:t>
      </w:r>
      <w:del w:id="8" w:author="Utilisateur de Microsoft Office" w:date="2017-09-26T14:08:00Z">
        <w:r w:rsidRPr="00A51A8F" w:rsidDel="00FE06B5">
          <w:rPr>
            <w:rFonts w:ascii="Arial" w:hAnsi="Arial" w:cs="Arial"/>
            <w:u w:val="single"/>
          </w:rPr>
          <w:delText>à la fin de l’expérience</w:delText>
        </w:r>
        <w:r w:rsidDel="00FE06B5">
          <w:rPr>
            <w:rFonts w:ascii="Arial" w:hAnsi="Arial" w:cs="Arial"/>
          </w:rPr>
          <w:delText xml:space="preserve"> </w:delText>
        </w:r>
      </w:del>
      <w:ins w:id="9" w:author="Utilisateur de Microsoft Office" w:date="2017-09-26T14:08:00Z">
        <w:r w:rsidR="00FE06B5">
          <w:rPr>
            <w:rFonts w:ascii="Arial" w:hAnsi="Arial" w:cs="Arial"/>
            <w:u w:val="single"/>
          </w:rPr>
          <w:t xml:space="preserve">à la toute fin de l’expérience </w:t>
        </w:r>
      </w:ins>
      <w:r>
        <w:rPr>
          <w:rFonts w:ascii="Arial" w:hAnsi="Arial" w:cs="Arial"/>
        </w:rPr>
        <w:t xml:space="preserve">du résultat du tirage au sort, donc si vous avez eu la possibilité de prendre </w:t>
      </w:r>
      <w:r w:rsidR="00956F3A">
        <w:rPr>
          <w:rFonts w:ascii="Arial" w:hAnsi="Arial" w:cs="Arial"/>
        </w:rPr>
        <w:t>450 ECU</w:t>
      </w:r>
      <w:r>
        <w:rPr>
          <w:rFonts w:ascii="Arial" w:hAnsi="Arial" w:cs="Arial"/>
        </w:rPr>
        <w:t xml:space="preserve"> ou </w:t>
      </w:r>
      <w:r w:rsidR="00956F3A">
        <w:rPr>
          <w:rFonts w:ascii="Arial" w:hAnsi="Arial" w:cs="Arial"/>
        </w:rPr>
        <w:t xml:space="preserve">125 ECU </w:t>
      </w:r>
      <w:r>
        <w:rPr>
          <w:rFonts w:ascii="Arial" w:hAnsi="Arial" w:cs="Arial"/>
        </w:rPr>
        <w:t>du revenu de l’autre joueur</w:t>
      </w:r>
      <w:r w:rsidR="00A35A55">
        <w:rPr>
          <w:rFonts w:ascii="Arial" w:hAnsi="Arial" w:cs="Arial"/>
        </w:rPr>
        <w:t>/joueuse</w:t>
      </w:r>
      <w:r>
        <w:rPr>
          <w:rFonts w:ascii="Arial" w:hAnsi="Arial" w:cs="Arial"/>
        </w:rPr>
        <w:t>.</w:t>
      </w:r>
    </w:p>
    <w:p w14:paraId="2C54A678" w14:textId="77777777" w:rsidR="00A51A8F" w:rsidRDefault="00A51A8F" w:rsidP="00F00D35">
      <w:pPr>
        <w:jc w:val="both"/>
        <w:rPr>
          <w:rFonts w:ascii="Arial" w:hAnsi="Arial" w:cs="Arial"/>
          <w:i/>
        </w:rPr>
      </w:pPr>
    </w:p>
    <w:p w14:paraId="2514D6D9" w14:textId="1AF5BF3C" w:rsidR="009D4A40" w:rsidRDefault="00D67E7D" w:rsidP="00F00D35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  <w:i/>
        </w:rPr>
        <w:t>IMPORTANT</w:t>
      </w:r>
      <w:r w:rsidRPr="00CB59E8">
        <w:rPr>
          <w:rFonts w:ascii="Arial" w:hAnsi="Arial" w:cs="Arial"/>
        </w:rPr>
        <w:t xml:space="preserve"> : Si vous décidez de </w:t>
      </w:r>
      <w:r w:rsidR="009C0079">
        <w:rPr>
          <w:rFonts w:ascii="Arial" w:hAnsi="Arial" w:cs="Arial"/>
        </w:rPr>
        <w:t>prendre une partie</w:t>
      </w:r>
      <w:r w:rsidRPr="00CB59E8">
        <w:rPr>
          <w:rFonts w:ascii="Arial" w:hAnsi="Arial" w:cs="Arial"/>
        </w:rPr>
        <w:t xml:space="preserve"> du revenu de l</w:t>
      </w:r>
      <w:r w:rsidR="009C0079">
        <w:rPr>
          <w:rFonts w:ascii="Arial" w:hAnsi="Arial" w:cs="Arial"/>
        </w:rPr>
        <w:t>’</w:t>
      </w:r>
      <w:r w:rsidR="00855496">
        <w:rPr>
          <w:rFonts w:ascii="Arial" w:hAnsi="Arial" w:cs="Arial"/>
        </w:rPr>
        <w:t>individu avec lequel vous avez été apparié</w:t>
      </w:r>
      <w:r w:rsidR="009C0079">
        <w:rPr>
          <w:rFonts w:ascii="Arial" w:hAnsi="Arial" w:cs="Arial"/>
        </w:rPr>
        <w:t>, vous aure</w:t>
      </w:r>
      <w:r w:rsidRPr="00CB59E8">
        <w:rPr>
          <w:rFonts w:ascii="Arial" w:hAnsi="Arial" w:cs="Arial"/>
        </w:rPr>
        <w:t xml:space="preserve">z 1 chance sur 2 de </w:t>
      </w:r>
      <w:r w:rsidR="00FB48E9" w:rsidRPr="00CB59E8">
        <w:rPr>
          <w:rFonts w:ascii="Arial" w:hAnsi="Arial" w:cs="Arial"/>
        </w:rPr>
        <w:t xml:space="preserve">vous faire détecter. </w:t>
      </w:r>
      <w:r w:rsidR="009D4A40" w:rsidRPr="00CB59E8">
        <w:rPr>
          <w:rFonts w:ascii="Arial" w:hAnsi="Arial" w:cs="Arial"/>
        </w:rPr>
        <w:t>Si vous êtes détecté</w:t>
      </w:r>
      <w:r w:rsidR="009D4A40">
        <w:rPr>
          <w:rFonts w:ascii="Arial" w:hAnsi="Arial" w:cs="Arial"/>
        </w:rPr>
        <w:t>-</w:t>
      </w:r>
      <w:r w:rsidR="009D4A40" w:rsidRPr="00CB59E8">
        <w:rPr>
          <w:rFonts w:ascii="Arial" w:hAnsi="Arial" w:cs="Arial"/>
        </w:rPr>
        <w:t>e</w:t>
      </w:r>
      <w:r w:rsidR="009D4A40" w:rsidRPr="00855496">
        <w:rPr>
          <w:rFonts w:ascii="Arial" w:hAnsi="Arial" w:cs="Arial"/>
          <w:strike/>
        </w:rPr>
        <w:t xml:space="preserve"> </w:t>
      </w:r>
      <w:r w:rsidR="00A95760" w:rsidRPr="00855496">
        <w:rPr>
          <w:rFonts w:ascii="Arial" w:hAnsi="Arial" w:cs="Arial"/>
          <w:strike/>
        </w:rPr>
        <w:t xml:space="preserve">après </w:t>
      </w:r>
      <w:r w:rsidR="009D4A40" w:rsidRPr="00855496">
        <w:rPr>
          <w:rFonts w:ascii="Arial" w:hAnsi="Arial" w:cs="Arial"/>
          <w:strike/>
        </w:rPr>
        <w:t>avoir pris une partie du revenu de l’individu avec lequel vous avez été apparié</w:t>
      </w:r>
      <w:r w:rsidR="009D4A40">
        <w:rPr>
          <w:rFonts w:ascii="Arial" w:hAnsi="Arial" w:cs="Arial"/>
        </w:rPr>
        <w:t xml:space="preserve"> à cette deuxième phase,</w:t>
      </w:r>
      <w:r w:rsidR="009D4A40" w:rsidRPr="00CB59E8">
        <w:rPr>
          <w:rFonts w:ascii="Arial" w:hAnsi="Arial" w:cs="Arial"/>
        </w:rPr>
        <w:t xml:space="preserve"> l’ordinateur prélèvera automatiquement 200 </w:t>
      </w:r>
      <w:r w:rsidR="009D4A40">
        <w:rPr>
          <w:rFonts w:ascii="Arial" w:hAnsi="Arial" w:cs="Arial"/>
        </w:rPr>
        <w:t>ECU de votre gain final</w:t>
      </w:r>
      <w:r w:rsidR="009D4A40" w:rsidRPr="00CB59E8">
        <w:rPr>
          <w:rFonts w:ascii="Arial" w:hAnsi="Arial" w:cs="Arial"/>
        </w:rPr>
        <w:t>.</w:t>
      </w:r>
      <w:r w:rsidR="009D4A40">
        <w:rPr>
          <w:rFonts w:ascii="Arial" w:hAnsi="Arial" w:cs="Arial"/>
        </w:rPr>
        <w:t xml:space="preserve"> Vous serez informé-e </w:t>
      </w:r>
      <w:del w:id="10" w:author="Utilisateur de Microsoft Office" w:date="2017-09-26T14:08:00Z">
        <w:r w:rsidR="009D4A40" w:rsidDel="00FE06B5">
          <w:rPr>
            <w:rFonts w:ascii="Arial" w:hAnsi="Arial" w:cs="Arial"/>
          </w:rPr>
          <w:delText xml:space="preserve">à la fin de l’expérience </w:delText>
        </w:r>
      </w:del>
      <w:ins w:id="11" w:author="Utilisateur de Microsoft Office" w:date="2017-09-26T14:08:00Z">
        <w:r w:rsidR="00FE06B5">
          <w:rPr>
            <w:rFonts w:ascii="Arial" w:hAnsi="Arial" w:cs="Arial"/>
          </w:rPr>
          <w:t xml:space="preserve">à la toute fin de l’expérience </w:t>
        </w:r>
      </w:ins>
      <w:r w:rsidR="009D4A40">
        <w:rPr>
          <w:rFonts w:ascii="Arial" w:hAnsi="Arial" w:cs="Arial"/>
        </w:rPr>
        <w:t xml:space="preserve">si vous avez été détecté-e. </w:t>
      </w:r>
      <w:ins w:id="12" w:author="Utilisateur de Microsoft Office" w:date="2017-09-26T11:43:00Z">
        <w:r w:rsidR="00605D43">
          <w:rPr>
            <w:rFonts w:ascii="Arial" w:hAnsi="Arial" w:cs="Arial"/>
          </w:rPr>
          <w:t xml:space="preserve">Si vous êtes détecté-e, alors il sera ajouté à votre « historique » que vous avez été pris-e après avoir pris </w:t>
        </w:r>
      </w:ins>
      <w:r w:rsidR="00855496">
        <w:rPr>
          <w:rFonts w:ascii="Arial" w:hAnsi="Arial" w:cs="Arial"/>
        </w:rPr>
        <w:t>une partie du</w:t>
      </w:r>
      <w:ins w:id="13" w:author="Utilisateur de Microsoft Office" w:date="2017-09-26T11:43:00Z">
        <w:r w:rsidR="00605D43">
          <w:rPr>
            <w:rFonts w:ascii="Arial" w:hAnsi="Arial" w:cs="Arial"/>
          </w:rPr>
          <w:t xml:space="preserve"> revenu d’un-e autre.</w:t>
        </w:r>
      </w:ins>
    </w:p>
    <w:p w14:paraId="2C895250" w14:textId="77777777" w:rsidR="009C0079" w:rsidRDefault="009C0079" w:rsidP="00F00D35">
      <w:pPr>
        <w:jc w:val="both"/>
        <w:rPr>
          <w:rFonts w:ascii="Arial" w:hAnsi="Arial" w:cs="Arial"/>
        </w:rPr>
      </w:pPr>
    </w:p>
    <w:p w14:paraId="2B279344" w14:textId="77777777" w:rsidR="009C0079" w:rsidRPr="00CB59E8" w:rsidRDefault="009C0079" w:rsidP="009C00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***</w:t>
      </w:r>
    </w:p>
    <w:p w14:paraId="28496721" w14:textId="77777777" w:rsidR="006E2E9B" w:rsidRPr="00CB59E8" w:rsidRDefault="006E2E9B" w:rsidP="00F00D35">
      <w:pPr>
        <w:jc w:val="both"/>
        <w:rPr>
          <w:rFonts w:ascii="Arial" w:hAnsi="Arial" w:cs="Arial"/>
        </w:rPr>
      </w:pPr>
    </w:p>
    <w:p w14:paraId="23062525" w14:textId="1356CE85" w:rsidR="00916442" w:rsidRDefault="006E2E9B" w:rsidP="00F00D35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Dans une </w:t>
      </w:r>
      <w:r w:rsidRPr="00CB59E8">
        <w:rPr>
          <w:rFonts w:ascii="Arial" w:hAnsi="Arial" w:cs="Arial"/>
          <w:b/>
        </w:rPr>
        <w:t xml:space="preserve">troisième </w:t>
      </w:r>
      <w:r w:rsidR="009C0079">
        <w:rPr>
          <w:rFonts w:ascii="Arial" w:hAnsi="Arial" w:cs="Arial"/>
          <w:b/>
        </w:rPr>
        <w:t>phase</w:t>
      </w:r>
      <w:r w:rsidRPr="00CB59E8">
        <w:rPr>
          <w:rFonts w:ascii="Arial" w:hAnsi="Arial" w:cs="Arial"/>
        </w:rPr>
        <w:t xml:space="preserve">, </w:t>
      </w:r>
      <w:r w:rsidR="002F0556" w:rsidRPr="00CB59E8">
        <w:rPr>
          <w:rFonts w:ascii="Arial" w:hAnsi="Arial" w:cs="Arial"/>
        </w:rPr>
        <w:t xml:space="preserve">vous recevrez un revenu supplémentaire </w:t>
      </w:r>
      <w:r w:rsidR="009C0079">
        <w:rPr>
          <w:rFonts w:ascii="Arial" w:hAnsi="Arial" w:cs="Arial"/>
        </w:rPr>
        <w:t xml:space="preserve">qui sera </w:t>
      </w:r>
      <w:r w:rsidR="00B22EB4">
        <w:rPr>
          <w:rFonts w:ascii="Arial" w:hAnsi="Arial" w:cs="Arial"/>
        </w:rPr>
        <w:t>égal à</w:t>
      </w:r>
      <w:r w:rsidR="002F0556" w:rsidRPr="00CB59E8">
        <w:rPr>
          <w:rFonts w:ascii="Arial" w:hAnsi="Arial" w:cs="Arial"/>
        </w:rPr>
        <w:t xml:space="preserve"> 45</w:t>
      </w:r>
      <w:r w:rsidR="00916442" w:rsidRPr="00CB59E8">
        <w:rPr>
          <w:rFonts w:ascii="Arial" w:hAnsi="Arial" w:cs="Arial"/>
        </w:rPr>
        <w:t xml:space="preserve">0 </w:t>
      </w:r>
      <w:r w:rsidR="00A35A55">
        <w:rPr>
          <w:rFonts w:ascii="Arial" w:hAnsi="Arial" w:cs="Arial"/>
        </w:rPr>
        <w:t>ECU</w:t>
      </w:r>
      <w:r w:rsidR="00A35A55" w:rsidRPr="00CB59E8">
        <w:rPr>
          <w:rFonts w:ascii="Arial" w:hAnsi="Arial" w:cs="Arial"/>
        </w:rPr>
        <w:t xml:space="preserve"> </w:t>
      </w:r>
      <w:r w:rsidR="00916442" w:rsidRPr="00CB59E8">
        <w:rPr>
          <w:rFonts w:ascii="Arial" w:hAnsi="Arial" w:cs="Arial"/>
        </w:rPr>
        <w:t xml:space="preserve">ou 250 </w:t>
      </w:r>
      <w:r w:rsidR="00A35A55">
        <w:rPr>
          <w:rFonts w:ascii="Arial" w:hAnsi="Arial" w:cs="Arial"/>
        </w:rPr>
        <w:t>ECU</w:t>
      </w:r>
      <w:r w:rsidR="00916442" w:rsidRPr="00CB59E8">
        <w:rPr>
          <w:rFonts w:ascii="Arial" w:hAnsi="Arial" w:cs="Arial"/>
        </w:rPr>
        <w:t>. Le montant que vous recevrez dépendra du choix fait par un groupe de 3 joueurs dans la salle.</w:t>
      </w:r>
      <w:r w:rsidR="009D4A40">
        <w:rPr>
          <w:rFonts w:ascii="Arial" w:hAnsi="Arial" w:cs="Arial"/>
        </w:rPr>
        <w:t xml:space="preserve"> Ces 3 joueurs auront le rôle de joueurs </w:t>
      </w:r>
      <w:r w:rsidR="009D4A40" w:rsidRPr="00A95760">
        <w:rPr>
          <w:rFonts w:ascii="Arial" w:hAnsi="Arial" w:cs="Arial"/>
          <w:i/>
        </w:rPr>
        <w:t>C</w:t>
      </w:r>
      <w:r w:rsidR="009D4A40">
        <w:rPr>
          <w:rFonts w:ascii="Arial" w:hAnsi="Arial" w:cs="Arial"/>
        </w:rPr>
        <w:t xml:space="preserve"> et seront choisi-e-s au hasard.</w:t>
      </w:r>
      <w:r w:rsidR="00916442" w:rsidRPr="00CB59E8">
        <w:rPr>
          <w:rFonts w:ascii="Arial" w:hAnsi="Arial" w:cs="Arial"/>
        </w:rPr>
        <w:t xml:space="preserve"> Concrètement, </w:t>
      </w:r>
      <w:r w:rsidR="009D4A40">
        <w:rPr>
          <w:rFonts w:ascii="Arial" w:hAnsi="Arial" w:cs="Arial"/>
        </w:rPr>
        <w:t xml:space="preserve">les joueurs/joueuses </w:t>
      </w:r>
      <w:r w:rsidR="009D4A40" w:rsidRPr="00A95760">
        <w:rPr>
          <w:rFonts w:ascii="Arial" w:hAnsi="Arial" w:cs="Arial"/>
          <w:i/>
        </w:rPr>
        <w:t>C</w:t>
      </w:r>
      <w:r w:rsidR="00916442" w:rsidRPr="00CB59E8">
        <w:rPr>
          <w:rFonts w:ascii="Arial" w:hAnsi="Arial" w:cs="Arial"/>
        </w:rPr>
        <w:t xml:space="preserve"> devront </w:t>
      </w:r>
      <w:r w:rsidR="003E7F38" w:rsidRPr="00CB59E8">
        <w:rPr>
          <w:rFonts w:ascii="Arial" w:hAnsi="Arial" w:cs="Arial"/>
        </w:rPr>
        <w:t xml:space="preserve">voter </w:t>
      </w:r>
      <w:r w:rsidR="004C1F67">
        <w:rPr>
          <w:rFonts w:ascii="Arial" w:hAnsi="Arial" w:cs="Arial"/>
        </w:rPr>
        <w:t>secrètement</w:t>
      </w:r>
      <w:r w:rsidR="003E7F38" w:rsidRPr="00CB59E8">
        <w:rPr>
          <w:rFonts w:ascii="Arial" w:hAnsi="Arial" w:cs="Arial"/>
        </w:rPr>
        <w:t xml:space="preserve"> pour l’une des deux options suivantes</w:t>
      </w:r>
      <w:r w:rsidR="00916442" w:rsidRPr="00CB59E8">
        <w:rPr>
          <w:rFonts w:ascii="Arial" w:hAnsi="Arial" w:cs="Arial"/>
        </w:rPr>
        <w:t> :</w:t>
      </w:r>
    </w:p>
    <w:p w14:paraId="3DCBD335" w14:textId="77777777" w:rsidR="00BC458F" w:rsidRPr="00CB59E8" w:rsidRDefault="00BC458F" w:rsidP="00F00D35">
      <w:pPr>
        <w:jc w:val="both"/>
        <w:rPr>
          <w:rFonts w:ascii="Arial" w:hAnsi="Arial" w:cs="Arial"/>
        </w:rPr>
      </w:pPr>
    </w:p>
    <w:p w14:paraId="4F727F21" w14:textId="4769701F" w:rsidR="00916442" w:rsidRPr="00CB59E8" w:rsidRDefault="00916442" w:rsidP="00916442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>Envoyer un montant de 450 E</w:t>
      </w:r>
      <w:r w:rsidR="004C0C8C">
        <w:rPr>
          <w:rFonts w:ascii="Arial" w:hAnsi="Arial" w:cs="Arial"/>
        </w:rPr>
        <w:t>CU</w:t>
      </w:r>
      <w:r w:rsidRPr="00CB59E8">
        <w:rPr>
          <w:rFonts w:ascii="Arial" w:hAnsi="Arial" w:cs="Arial"/>
        </w:rPr>
        <w:t xml:space="preserve"> à tou</w:t>
      </w:r>
      <w:r w:rsidR="00A35A55">
        <w:rPr>
          <w:rFonts w:ascii="Arial" w:hAnsi="Arial" w:cs="Arial"/>
        </w:rPr>
        <w:t>-te-</w:t>
      </w:r>
      <w:r w:rsidRPr="00CB59E8">
        <w:rPr>
          <w:rFonts w:ascii="Arial" w:hAnsi="Arial" w:cs="Arial"/>
        </w:rPr>
        <w:t>s les joueurs</w:t>
      </w:r>
      <w:r w:rsidR="00A35A55">
        <w:rPr>
          <w:rFonts w:ascii="Arial" w:hAnsi="Arial" w:cs="Arial"/>
        </w:rPr>
        <w:t>/joueuses</w:t>
      </w:r>
      <w:r w:rsidRPr="00CB59E8">
        <w:rPr>
          <w:rFonts w:ascii="Arial" w:hAnsi="Arial" w:cs="Arial"/>
        </w:rPr>
        <w:t xml:space="preserve"> dans la salle,</w:t>
      </w:r>
    </w:p>
    <w:p w14:paraId="7683FDE3" w14:textId="579DE441" w:rsidR="00916442" w:rsidRPr="00CB59E8" w:rsidRDefault="00916442" w:rsidP="00916442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>Ou, envoyer 450 E</w:t>
      </w:r>
      <w:r w:rsidR="004C0C8C">
        <w:rPr>
          <w:rFonts w:ascii="Arial" w:hAnsi="Arial" w:cs="Arial"/>
        </w:rPr>
        <w:t>CU</w:t>
      </w:r>
      <w:r w:rsidRPr="00CB59E8">
        <w:rPr>
          <w:rFonts w:ascii="Arial" w:hAnsi="Arial" w:cs="Arial"/>
        </w:rPr>
        <w:t xml:space="preserve"> à celles et ceux qui </w:t>
      </w:r>
      <w:r w:rsidR="004C1F67">
        <w:rPr>
          <w:rFonts w:ascii="Arial" w:hAnsi="Arial" w:cs="Arial"/>
        </w:rPr>
        <w:t>ont décidé de ne pas prendre</w:t>
      </w:r>
      <w:r w:rsidRPr="00CB59E8">
        <w:rPr>
          <w:rFonts w:ascii="Arial" w:hAnsi="Arial" w:cs="Arial"/>
        </w:rPr>
        <w:t xml:space="preserve"> une partie du revenu d’un autre joueur (ou </w:t>
      </w:r>
      <w:r w:rsidR="004C1F67">
        <w:rPr>
          <w:rFonts w:ascii="Arial" w:hAnsi="Arial" w:cs="Arial"/>
        </w:rPr>
        <w:t xml:space="preserve">qui </w:t>
      </w:r>
      <w:r w:rsidRPr="00CB59E8">
        <w:rPr>
          <w:rFonts w:ascii="Arial" w:hAnsi="Arial" w:cs="Arial"/>
        </w:rPr>
        <w:t xml:space="preserve">n’ont pas été détectés) et envoyer 250 </w:t>
      </w:r>
      <w:r w:rsidR="0084628E">
        <w:rPr>
          <w:rFonts w:ascii="Arial" w:hAnsi="Arial" w:cs="Arial"/>
        </w:rPr>
        <w:t>ECU</w:t>
      </w:r>
      <w:r w:rsidR="004C1F67">
        <w:rPr>
          <w:rFonts w:ascii="Arial" w:hAnsi="Arial" w:cs="Arial"/>
        </w:rPr>
        <w:t xml:space="preserve"> </w:t>
      </w:r>
      <w:r w:rsidRPr="00CB59E8">
        <w:rPr>
          <w:rFonts w:ascii="Arial" w:hAnsi="Arial" w:cs="Arial"/>
        </w:rPr>
        <w:t>à celles et ceux qui ont été détectés.</w:t>
      </w:r>
    </w:p>
    <w:p w14:paraId="40AFD2B1" w14:textId="77777777" w:rsidR="00384E23" w:rsidRPr="00CB59E8" w:rsidRDefault="00384E23" w:rsidP="00916442">
      <w:pPr>
        <w:jc w:val="both"/>
        <w:rPr>
          <w:rFonts w:ascii="Arial" w:hAnsi="Arial" w:cs="Arial"/>
        </w:rPr>
      </w:pPr>
    </w:p>
    <w:p w14:paraId="3432B96D" w14:textId="0159F941" w:rsidR="004C1F67" w:rsidRDefault="003E7F38" w:rsidP="00916442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Si </w:t>
      </w:r>
      <w:r w:rsidR="00A35A55">
        <w:rPr>
          <w:rFonts w:ascii="Arial" w:hAnsi="Arial" w:cs="Arial"/>
        </w:rPr>
        <w:t xml:space="preserve">au moins </w:t>
      </w:r>
      <w:r w:rsidRPr="00CB59E8">
        <w:rPr>
          <w:rFonts w:ascii="Arial" w:hAnsi="Arial" w:cs="Arial"/>
        </w:rPr>
        <w:t>un</w:t>
      </w:r>
      <w:r w:rsidR="00A35A55">
        <w:rPr>
          <w:rFonts w:ascii="Arial" w:hAnsi="Arial" w:cs="Arial"/>
        </w:rPr>
        <w:t>-e</w:t>
      </w:r>
      <w:r w:rsidRPr="00CB59E8">
        <w:rPr>
          <w:rFonts w:ascii="Arial" w:hAnsi="Arial" w:cs="Arial"/>
        </w:rPr>
        <w:t xml:space="preserve"> des 3 joueurs</w:t>
      </w:r>
      <w:r w:rsidR="00A35A55">
        <w:rPr>
          <w:rFonts w:ascii="Arial" w:hAnsi="Arial" w:cs="Arial"/>
        </w:rPr>
        <w:t>/joueuses</w:t>
      </w:r>
      <w:r w:rsidR="00D946F1">
        <w:rPr>
          <w:rFonts w:ascii="Arial" w:hAnsi="Arial" w:cs="Arial"/>
        </w:rPr>
        <w:t xml:space="preserve"> </w:t>
      </w:r>
      <w:r w:rsidR="00D946F1" w:rsidRPr="00171593">
        <w:rPr>
          <w:rFonts w:ascii="Arial" w:hAnsi="Arial" w:cs="Arial"/>
          <w:i/>
        </w:rPr>
        <w:t>C</w:t>
      </w:r>
      <w:r w:rsidRPr="00CB59E8">
        <w:rPr>
          <w:rFonts w:ascii="Arial" w:hAnsi="Arial" w:cs="Arial"/>
        </w:rPr>
        <w:t xml:space="preserve"> vote pour l’option 2, alors </w:t>
      </w:r>
      <w:r w:rsidR="004C1F67">
        <w:rPr>
          <w:rFonts w:ascii="Arial" w:hAnsi="Arial" w:cs="Arial"/>
        </w:rPr>
        <w:t>c’est cette</w:t>
      </w:r>
      <w:r w:rsidRPr="00CB59E8">
        <w:rPr>
          <w:rFonts w:ascii="Arial" w:hAnsi="Arial" w:cs="Arial"/>
        </w:rPr>
        <w:t xml:space="preserve"> option</w:t>
      </w:r>
      <w:r w:rsidR="004C1F67">
        <w:rPr>
          <w:rFonts w:ascii="Arial" w:hAnsi="Arial" w:cs="Arial"/>
        </w:rPr>
        <w:t xml:space="preserve"> qui</w:t>
      </w:r>
      <w:r w:rsidRPr="00CB59E8">
        <w:rPr>
          <w:rFonts w:ascii="Arial" w:hAnsi="Arial" w:cs="Arial"/>
        </w:rPr>
        <w:t xml:space="preserve"> sera </w:t>
      </w:r>
      <w:r w:rsidR="008C2B4C">
        <w:rPr>
          <w:rFonts w:ascii="Arial" w:hAnsi="Arial" w:cs="Arial"/>
        </w:rPr>
        <w:t>mise en place</w:t>
      </w:r>
      <w:r w:rsidRPr="00CB59E8">
        <w:rPr>
          <w:rFonts w:ascii="Arial" w:hAnsi="Arial" w:cs="Arial"/>
        </w:rPr>
        <w:t>. Si aucun</w:t>
      </w:r>
      <w:r w:rsidR="00A35A55">
        <w:rPr>
          <w:rFonts w:ascii="Arial" w:hAnsi="Arial" w:cs="Arial"/>
        </w:rPr>
        <w:t>-e</w:t>
      </w:r>
      <w:r w:rsidRPr="00CB59E8">
        <w:rPr>
          <w:rFonts w:ascii="Arial" w:hAnsi="Arial" w:cs="Arial"/>
        </w:rPr>
        <w:t xml:space="preserve"> ne vote pour l’option 2, alors c’est l’option 1 qui </w:t>
      </w:r>
      <w:r w:rsidRPr="00CB59E8">
        <w:rPr>
          <w:rFonts w:ascii="Arial" w:hAnsi="Arial" w:cs="Arial"/>
        </w:rPr>
        <w:lastRenderedPageBreak/>
        <w:t xml:space="preserve">sera </w:t>
      </w:r>
      <w:r w:rsidR="008C2B4C">
        <w:rPr>
          <w:rFonts w:ascii="Arial" w:hAnsi="Arial" w:cs="Arial"/>
        </w:rPr>
        <w:t>mise en place</w:t>
      </w:r>
      <w:r w:rsidRPr="00CB59E8">
        <w:rPr>
          <w:rFonts w:ascii="Arial" w:hAnsi="Arial" w:cs="Arial"/>
        </w:rPr>
        <w:t>.</w:t>
      </w:r>
      <w:r w:rsidR="003E6104">
        <w:rPr>
          <w:rFonts w:ascii="Arial" w:hAnsi="Arial" w:cs="Arial"/>
        </w:rPr>
        <w:t xml:space="preserve"> </w:t>
      </w:r>
      <w:r w:rsidR="004C1F67">
        <w:rPr>
          <w:rFonts w:ascii="Arial" w:hAnsi="Arial" w:cs="Arial"/>
        </w:rPr>
        <w:t xml:space="preserve">Il suffit donc d’un seul vote pour l’option 2 pour que celle-ci soit </w:t>
      </w:r>
      <w:r w:rsidR="008C2B4C">
        <w:rPr>
          <w:rFonts w:ascii="Arial" w:hAnsi="Arial" w:cs="Arial"/>
        </w:rPr>
        <w:t>mise en place</w:t>
      </w:r>
      <w:r w:rsidR="004C1F67">
        <w:rPr>
          <w:rFonts w:ascii="Arial" w:hAnsi="Arial" w:cs="Arial"/>
        </w:rPr>
        <w:t>.</w:t>
      </w:r>
    </w:p>
    <w:p w14:paraId="19005E5F" w14:textId="77777777" w:rsidR="004C1F67" w:rsidRDefault="004C1F67" w:rsidP="00916442">
      <w:pPr>
        <w:jc w:val="both"/>
        <w:rPr>
          <w:rFonts w:ascii="Arial" w:hAnsi="Arial" w:cs="Arial"/>
        </w:rPr>
      </w:pPr>
    </w:p>
    <w:p w14:paraId="28647DB5" w14:textId="1BDBD94B" w:rsidR="00D946F1" w:rsidRDefault="003E6104" w:rsidP="00916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Vous serez informé</w:t>
      </w:r>
      <w:r w:rsidR="00A35A55">
        <w:rPr>
          <w:rFonts w:ascii="Arial" w:hAnsi="Arial" w:cs="Arial"/>
        </w:rPr>
        <w:t>-</w:t>
      </w:r>
      <w:r>
        <w:rPr>
          <w:rFonts w:ascii="Arial" w:hAnsi="Arial" w:cs="Arial"/>
        </w:rPr>
        <w:t>e de la décision de</w:t>
      </w:r>
      <w:r w:rsidR="00D946F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joueurs</w:t>
      </w:r>
      <w:r w:rsidR="00A35A55">
        <w:rPr>
          <w:rFonts w:ascii="Arial" w:hAnsi="Arial" w:cs="Arial"/>
        </w:rPr>
        <w:t>/joueuses</w:t>
      </w:r>
      <w:r w:rsidR="00D946F1">
        <w:rPr>
          <w:rFonts w:ascii="Arial" w:hAnsi="Arial" w:cs="Arial"/>
        </w:rPr>
        <w:t xml:space="preserve"> qui ont le rôle </w:t>
      </w:r>
      <w:r w:rsidR="00D946F1" w:rsidRPr="00171593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avant même de</w:t>
      </w:r>
      <w:r w:rsidR="00952738">
        <w:rPr>
          <w:rFonts w:ascii="Arial" w:hAnsi="Arial" w:cs="Arial"/>
        </w:rPr>
        <w:t xml:space="preserve"> décider si vous souhaitez prendre une partie du revenu d’un-e autre participant-e</w:t>
      </w:r>
      <w:r>
        <w:rPr>
          <w:rFonts w:ascii="Arial" w:hAnsi="Arial" w:cs="Arial"/>
        </w:rPr>
        <w:t xml:space="preserve">. </w:t>
      </w:r>
    </w:p>
    <w:p w14:paraId="0DA6A2BF" w14:textId="77777777" w:rsidR="00D946F1" w:rsidRDefault="00D946F1" w:rsidP="00916442">
      <w:pPr>
        <w:jc w:val="both"/>
        <w:rPr>
          <w:rFonts w:ascii="Arial" w:hAnsi="Arial" w:cs="Arial"/>
        </w:rPr>
      </w:pPr>
    </w:p>
    <w:p w14:paraId="3E3118D6" w14:textId="481CE619" w:rsidR="003E7F38" w:rsidRPr="00CB59E8" w:rsidRDefault="00D946F1" w:rsidP="00916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Pour rappel,</w:t>
      </w:r>
      <w:r w:rsidR="00A35A55">
        <w:rPr>
          <w:rFonts w:ascii="Arial" w:hAnsi="Arial" w:cs="Arial"/>
        </w:rPr>
        <w:t xml:space="preserve"> dans le cas où vous auriez décidé de prendre une partie du revenu de </w:t>
      </w:r>
      <w:r>
        <w:rPr>
          <w:rFonts w:ascii="Arial" w:hAnsi="Arial" w:cs="Arial"/>
        </w:rPr>
        <w:t>l’individu avec lequel vous avez été apparié</w:t>
      </w:r>
      <w:r w:rsidR="00A35A55">
        <w:rPr>
          <w:rFonts w:ascii="Arial" w:hAnsi="Arial" w:cs="Arial"/>
        </w:rPr>
        <w:t>,</w:t>
      </w:r>
      <w:r w:rsidR="003E6104">
        <w:rPr>
          <w:rFonts w:ascii="Arial" w:hAnsi="Arial" w:cs="Arial"/>
        </w:rPr>
        <w:t xml:space="preserve"> vous ne saurez si vous avez été effectivement détecté</w:t>
      </w:r>
      <w:r w:rsidR="00A35A55">
        <w:rPr>
          <w:rFonts w:ascii="Arial" w:hAnsi="Arial" w:cs="Arial"/>
        </w:rPr>
        <w:t>-</w:t>
      </w:r>
      <w:r w:rsidR="003E6104">
        <w:rPr>
          <w:rFonts w:ascii="Arial" w:hAnsi="Arial" w:cs="Arial"/>
        </w:rPr>
        <w:t xml:space="preserve">e qu’à la </w:t>
      </w:r>
      <w:r w:rsidR="00855496">
        <w:rPr>
          <w:rFonts w:ascii="Arial" w:hAnsi="Arial" w:cs="Arial"/>
        </w:rPr>
        <w:t xml:space="preserve">toute </w:t>
      </w:r>
      <w:r w:rsidR="003E6104">
        <w:rPr>
          <w:rFonts w:ascii="Arial" w:hAnsi="Arial" w:cs="Arial"/>
        </w:rPr>
        <w:t xml:space="preserve">fin de l’expérience. </w:t>
      </w:r>
      <w:ins w:id="14" w:author="Utilisateur de Microsoft Office" w:date="2017-09-26T11:46:00Z">
        <w:r w:rsidR="002D6C96">
          <w:rPr>
            <w:rFonts w:ascii="Arial" w:hAnsi="Arial" w:cs="Arial"/>
          </w:rPr>
          <w:t>L’ordinateur actualise cependant votre historique en temps réel.</w:t>
        </w:r>
      </w:ins>
      <w:del w:id="15" w:author="Utilisateur de Microsoft Office" w:date="2017-09-26T11:46:00Z">
        <w:r w:rsidR="003E6104" w:rsidDel="002D6C96">
          <w:rPr>
            <w:rFonts w:ascii="Arial" w:hAnsi="Arial" w:cs="Arial"/>
          </w:rPr>
          <w:delText xml:space="preserve"> </w:delText>
        </w:r>
      </w:del>
    </w:p>
    <w:p w14:paraId="7C9297AA" w14:textId="77777777" w:rsidR="003E7F38" w:rsidRPr="00CB59E8" w:rsidRDefault="003E7F38" w:rsidP="00916442">
      <w:pPr>
        <w:jc w:val="both"/>
        <w:rPr>
          <w:rFonts w:ascii="Arial" w:hAnsi="Arial" w:cs="Arial"/>
        </w:rPr>
      </w:pPr>
    </w:p>
    <w:p w14:paraId="1ED1515E" w14:textId="57F66702" w:rsidR="00024194" w:rsidRDefault="00384E23" w:rsidP="00916442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  <w:i/>
        </w:rPr>
        <w:t>Attention</w:t>
      </w:r>
      <w:r w:rsidRPr="00CB59E8">
        <w:rPr>
          <w:rFonts w:ascii="Arial" w:hAnsi="Arial" w:cs="Arial"/>
        </w:rPr>
        <w:t xml:space="preserve"> : les </w:t>
      </w:r>
      <w:r w:rsidR="00D946F1">
        <w:rPr>
          <w:rFonts w:ascii="Arial" w:hAnsi="Arial" w:cs="Arial"/>
        </w:rPr>
        <w:t xml:space="preserve">joueurs/joueuses </w:t>
      </w:r>
      <w:r w:rsidR="00D946F1" w:rsidRPr="00171593">
        <w:rPr>
          <w:rFonts w:ascii="Arial" w:hAnsi="Arial" w:cs="Arial"/>
          <w:i/>
        </w:rPr>
        <w:t>C</w:t>
      </w:r>
      <w:r w:rsidR="00FB0445" w:rsidRPr="00CB59E8">
        <w:rPr>
          <w:rFonts w:ascii="Arial" w:hAnsi="Arial" w:cs="Arial"/>
        </w:rPr>
        <w:t xml:space="preserve"> ne pourront pas participer à la deuxième </w:t>
      </w:r>
      <w:r w:rsidR="00927206">
        <w:rPr>
          <w:rFonts w:ascii="Arial" w:hAnsi="Arial" w:cs="Arial"/>
        </w:rPr>
        <w:t>phase</w:t>
      </w:r>
      <w:r w:rsidR="00FB0445" w:rsidRPr="00CB59E8">
        <w:rPr>
          <w:rFonts w:ascii="Arial" w:hAnsi="Arial" w:cs="Arial"/>
        </w:rPr>
        <w:t xml:space="preserve"> de </w:t>
      </w:r>
      <w:r w:rsidR="00927206">
        <w:rPr>
          <w:rFonts w:ascii="Arial" w:hAnsi="Arial" w:cs="Arial"/>
        </w:rPr>
        <w:t>la partie 2</w:t>
      </w:r>
      <w:r w:rsidR="00FB0445" w:rsidRPr="00CB59E8">
        <w:rPr>
          <w:rFonts w:ascii="Arial" w:hAnsi="Arial" w:cs="Arial"/>
        </w:rPr>
        <w:t xml:space="preserve">. Autrement dit, </w:t>
      </w:r>
      <w:r w:rsidR="00D946F1">
        <w:rPr>
          <w:rFonts w:ascii="Arial" w:hAnsi="Arial" w:cs="Arial"/>
        </w:rPr>
        <w:t xml:space="preserve">les joueurs/joueuses </w:t>
      </w:r>
      <w:r w:rsidR="00D946F1" w:rsidRPr="00171593">
        <w:rPr>
          <w:rFonts w:ascii="Arial" w:hAnsi="Arial" w:cs="Arial"/>
          <w:i/>
        </w:rPr>
        <w:t>C</w:t>
      </w:r>
      <w:r w:rsidR="00FB0445" w:rsidRPr="00CB59E8">
        <w:rPr>
          <w:rFonts w:ascii="Arial" w:hAnsi="Arial" w:cs="Arial"/>
        </w:rPr>
        <w:t xml:space="preserve"> devront positionner les curseurs pour obtenir un revenu mais ensuite </w:t>
      </w:r>
      <w:r w:rsidR="00927206">
        <w:rPr>
          <w:rFonts w:ascii="Arial" w:hAnsi="Arial" w:cs="Arial"/>
        </w:rPr>
        <w:t>ils</w:t>
      </w:r>
      <w:r w:rsidR="00A35A55">
        <w:rPr>
          <w:rFonts w:ascii="Arial" w:hAnsi="Arial" w:cs="Arial"/>
        </w:rPr>
        <w:t>/elles</w:t>
      </w:r>
      <w:r w:rsidR="00927206">
        <w:rPr>
          <w:rFonts w:ascii="Arial" w:hAnsi="Arial" w:cs="Arial"/>
        </w:rPr>
        <w:t xml:space="preserve"> ne seront pas </w:t>
      </w:r>
      <w:r w:rsidR="00A35A55">
        <w:rPr>
          <w:rFonts w:ascii="Arial" w:hAnsi="Arial" w:cs="Arial"/>
        </w:rPr>
        <w:t>apparié-e-s à un-e autre</w:t>
      </w:r>
      <w:r w:rsidR="00927206">
        <w:rPr>
          <w:rFonts w:ascii="Arial" w:hAnsi="Arial" w:cs="Arial"/>
        </w:rPr>
        <w:t xml:space="preserve"> joueur</w:t>
      </w:r>
      <w:r w:rsidR="00A35A55">
        <w:rPr>
          <w:rFonts w:ascii="Arial" w:hAnsi="Arial" w:cs="Arial"/>
        </w:rPr>
        <w:t>/joueuse</w:t>
      </w:r>
      <w:r w:rsidR="00927206">
        <w:rPr>
          <w:rFonts w:ascii="Arial" w:hAnsi="Arial" w:cs="Arial"/>
        </w:rPr>
        <w:t xml:space="preserve"> et donc ne pourront pas</w:t>
      </w:r>
      <w:r w:rsidR="00FB0445" w:rsidRPr="00CB59E8">
        <w:rPr>
          <w:rFonts w:ascii="Arial" w:hAnsi="Arial" w:cs="Arial"/>
        </w:rPr>
        <w:t xml:space="preserve"> </w:t>
      </w:r>
      <w:r w:rsidR="00927206">
        <w:rPr>
          <w:rFonts w:ascii="Arial" w:hAnsi="Arial" w:cs="Arial"/>
        </w:rPr>
        <w:t>prendre</w:t>
      </w:r>
      <w:r w:rsidR="00FB0445" w:rsidRPr="00CB59E8">
        <w:rPr>
          <w:rFonts w:ascii="Arial" w:hAnsi="Arial" w:cs="Arial"/>
        </w:rPr>
        <w:t xml:space="preserve"> une partie </w:t>
      </w:r>
      <w:r w:rsidR="00A35A55">
        <w:rPr>
          <w:rFonts w:ascii="Arial" w:hAnsi="Arial" w:cs="Arial"/>
        </w:rPr>
        <w:t>de son</w:t>
      </w:r>
      <w:r w:rsidR="00A35A55" w:rsidRPr="00CB59E8">
        <w:rPr>
          <w:rFonts w:ascii="Arial" w:hAnsi="Arial" w:cs="Arial"/>
        </w:rPr>
        <w:t xml:space="preserve"> </w:t>
      </w:r>
      <w:r w:rsidR="00FB0445" w:rsidRPr="00CB59E8">
        <w:rPr>
          <w:rFonts w:ascii="Arial" w:hAnsi="Arial" w:cs="Arial"/>
        </w:rPr>
        <w:t xml:space="preserve">revenu. </w:t>
      </w:r>
      <w:r w:rsidR="00927206">
        <w:rPr>
          <w:rFonts w:ascii="Arial" w:hAnsi="Arial" w:cs="Arial"/>
        </w:rPr>
        <w:t>Ils</w:t>
      </w:r>
      <w:r w:rsidR="00A35A55">
        <w:rPr>
          <w:rFonts w:ascii="Arial" w:hAnsi="Arial" w:cs="Arial"/>
        </w:rPr>
        <w:t>/elles</w:t>
      </w:r>
      <w:r w:rsidR="00927206">
        <w:rPr>
          <w:rFonts w:ascii="Arial" w:hAnsi="Arial" w:cs="Arial"/>
        </w:rPr>
        <w:t xml:space="preserve"> seront donc inactifs</w:t>
      </w:r>
      <w:r w:rsidR="00A35A55">
        <w:rPr>
          <w:rFonts w:ascii="Arial" w:hAnsi="Arial" w:cs="Arial"/>
        </w:rPr>
        <w:t>/inactives</w:t>
      </w:r>
      <w:r w:rsidR="00927206">
        <w:rPr>
          <w:rFonts w:ascii="Arial" w:hAnsi="Arial" w:cs="Arial"/>
        </w:rPr>
        <w:t xml:space="preserve"> à la deuxième phase de l’expérience.</w:t>
      </w:r>
    </w:p>
    <w:p w14:paraId="5F2B3952" w14:textId="77777777" w:rsidR="00024194" w:rsidRDefault="00024194" w:rsidP="00916442">
      <w:pPr>
        <w:jc w:val="both"/>
        <w:rPr>
          <w:rFonts w:ascii="Arial" w:hAnsi="Arial" w:cs="Arial"/>
        </w:rPr>
      </w:pPr>
    </w:p>
    <w:p w14:paraId="1842E525" w14:textId="77777777" w:rsidR="00927206" w:rsidRDefault="00927206" w:rsidP="009272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***</w:t>
      </w:r>
    </w:p>
    <w:p w14:paraId="595D7490" w14:textId="77777777" w:rsidR="00927206" w:rsidRDefault="00927206" w:rsidP="00916442">
      <w:pPr>
        <w:jc w:val="both"/>
        <w:rPr>
          <w:rFonts w:ascii="Arial" w:hAnsi="Arial" w:cs="Arial"/>
        </w:rPr>
      </w:pPr>
    </w:p>
    <w:p w14:paraId="714D9406" w14:textId="3C81DBCD" w:rsidR="00D31DDB" w:rsidRDefault="00024194" w:rsidP="00916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une </w:t>
      </w:r>
      <w:r w:rsidRPr="00E11B05">
        <w:rPr>
          <w:rFonts w:ascii="Arial" w:hAnsi="Arial" w:cs="Arial"/>
          <w:b/>
        </w:rPr>
        <w:t xml:space="preserve">quatrième </w:t>
      </w:r>
      <w:r w:rsidR="00927206">
        <w:rPr>
          <w:rFonts w:ascii="Arial" w:hAnsi="Arial" w:cs="Arial"/>
          <w:b/>
        </w:rPr>
        <w:t>phase</w:t>
      </w:r>
      <w:r w:rsidR="00E11B05">
        <w:rPr>
          <w:rFonts w:ascii="Arial" w:hAnsi="Arial" w:cs="Arial"/>
        </w:rPr>
        <w:t xml:space="preserve">, si vous avez décidé de </w:t>
      </w:r>
      <w:r w:rsidR="00927206">
        <w:rPr>
          <w:rFonts w:ascii="Arial" w:hAnsi="Arial" w:cs="Arial"/>
        </w:rPr>
        <w:t>prendre</w:t>
      </w:r>
      <w:r w:rsidR="00E11B05">
        <w:rPr>
          <w:rFonts w:ascii="Arial" w:hAnsi="Arial" w:cs="Arial"/>
        </w:rPr>
        <w:t xml:space="preserve"> une partie du revenu </w:t>
      </w:r>
      <w:r w:rsidR="008C0F34">
        <w:rPr>
          <w:rFonts w:ascii="Arial" w:hAnsi="Arial" w:cs="Arial"/>
        </w:rPr>
        <w:t>de l’individu avec lequel vous avez été apparié</w:t>
      </w:r>
      <w:r w:rsidR="00E11B05">
        <w:rPr>
          <w:rFonts w:ascii="Arial" w:hAnsi="Arial" w:cs="Arial"/>
        </w:rPr>
        <w:t xml:space="preserve"> et que vous avez été détecté</w:t>
      </w:r>
      <w:r w:rsidR="00132F68">
        <w:rPr>
          <w:rFonts w:ascii="Arial" w:hAnsi="Arial" w:cs="Arial"/>
        </w:rPr>
        <w:t>-</w:t>
      </w:r>
      <w:r w:rsidR="00E11B05">
        <w:rPr>
          <w:rFonts w:ascii="Arial" w:hAnsi="Arial" w:cs="Arial"/>
        </w:rPr>
        <w:t>e,</w:t>
      </w:r>
      <w:r w:rsidR="00927206">
        <w:rPr>
          <w:rFonts w:ascii="Arial" w:hAnsi="Arial" w:cs="Arial"/>
        </w:rPr>
        <w:t xml:space="preserve"> vous aurez la possibilité</w:t>
      </w:r>
      <w:r w:rsidR="00E11B05">
        <w:rPr>
          <w:rFonts w:ascii="Arial" w:hAnsi="Arial" w:cs="Arial"/>
        </w:rPr>
        <w:t xml:space="preserve"> d’effacer ceci de votre </w:t>
      </w:r>
      <w:r w:rsidR="00132F68">
        <w:rPr>
          <w:rFonts w:ascii="Arial" w:hAnsi="Arial" w:cs="Arial"/>
        </w:rPr>
        <w:t>« </w:t>
      </w:r>
      <w:r w:rsidR="00E11B05">
        <w:rPr>
          <w:rFonts w:ascii="Arial" w:hAnsi="Arial" w:cs="Arial"/>
        </w:rPr>
        <w:t>historique</w:t>
      </w:r>
      <w:r w:rsidR="00132F68">
        <w:rPr>
          <w:rFonts w:ascii="Arial" w:hAnsi="Arial" w:cs="Arial"/>
        </w:rPr>
        <w:t> »</w:t>
      </w:r>
      <w:r w:rsidR="00E11B05">
        <w:rPr>
          <w:rFonts w:ascii="Arial" w:hAnsi="Arial" w:cs="Arial"/>
        </w:rPr>
        <w:t xml:space="preserve">. </w:t>
      </w:r>
      <w:del w:id="16" w:author="Utilisateur de Microsoft Office" w:date="2017-09-26T11:36:00Z">
        <w:r w:rsidR="005A3296" w:rsidDel="00781738">
          <w:rPr>
            <w:rFonts w:ascii="Arial" w:hAnsi="Arial" w:cs="Arial"/>
          </w:rPr>
          <w:delText>Si vous décidez d’effacer de votr</w:delText>
        </w:r>
        <w:r w:rsidR="00781738" w:rsidDel="00781738">
          <w:rPr>
            <w:rFonts w:ascii="Arial" w:hAnsi="Arial" w:cs="Arial"/>
          </w:rPr>
          <w:delText>e historique le fait que vous ay</w:delText>
        </w:r>
        <w:r w:rsidR="005A3296" w:rsidDel="00781738">
          <w:rPr>
            <w:rFonts w:ascii="Arial" w:hAnsi="Arial" w:cs="Arial"/>
          </w:rPr>
          <w:delText xml:space="preserve">ez </w:delText>
        </w:r>
        <w:r w:rsidR="00927206" w:rsidDel="00781738">
          <w:rPr>
            <w:rFonts w:ascii="Arial" w:hAnsi="Arial" w:cs="Arial"/>
          </w:rPr>
          <w:delText xml:space="preserve">été </w:delText>
        </w:r>
        <w:r w:rsidR="005A3296" w:rsidDel="00781738">
          <w:rPr>
            <w:rFonts w:ascii="Arial" w:hAnsi="Arial" w:cs="Arial"/>
          </w:rPr>
          <w:delText>détecté</w:delText>
        </w:r>
        <w:r w:rsidR="00132F68" w:rsidDel="00781738">
          <w:rPr>
            <w:rFonts w:ascii="Arial" w:hAnsi="Arial" w:cs="Arial"/>
          </w:rPr>
          <w:delText>-</w:delText>
        </w:r>
        <w:r w:rsidR="005A3296" w:rsidDel="00781738">
          <w:rPr>
            <w:rFonts w:ascii="Arial" w:hAnsi="Arial" w:cs="Arial"/>
          </w:rPr>
          <w:delText>e</w:delText>
        </w:r>
        <w:r w:rsidR="00132F68" w:rsidDel="00781738">
          <w:rPr>
            <w:rFonts w:ascii="Arial" w:hAnsi="Arial" w:cs="Arial"/>
          </w:rPr>
          <w:delText xml:space="preserve"> après avoir pris une partie du revenu d’un-e autre</w:delText>
        </w:r>
        <w:r w:rsidR="005A3296" w:rsidDel="00781738">
          <w:rPr>
            <w:rFonts w:ascii="Arial" w:hAnsi="Arial" w:cs="Arial"/>
          </w:rPr>
          <w:delText xml:space="preserve">, alors vous devrez payer xxx </w:delText>
        </w:r>
        <w:r w:rsidR="00132F68" w:rsidDel="00781738">
          <w:rPr>
            <w:rFonts w:ascii="Arial" w:hAnsi="Arial" w:cs="Arial"/>
          </w:rPr>
          <w:delText>ECU</w:delText>
        </w:r>
        <w:r w:rsidR="005A3296" w:rsidDel="00781738">
          <w:rPr>
            <w:rFonts w:ascii="Arial" w:hAnsi="Arial" w:cs="Arial"/>
          </w:rPr>
          <w:delText>.</w:delText>
        </w:r>
      </w:del>
      <w:ins w:id="17" w:author="Utilisateur de Microsoft Office" w:date="2017-09-26T11:36:00Z">
        <w:r w:rsidR="00781738">
          <w:rPr>
            <w:rFonts w:ascii="Arial" w:hAnsi="Arial" w:cs="Arial"/>
          </w:rPr>
          <w:t>Effacer votre historique vous coûtera XXX ECU.</w:t>
        </w:r>
      </w:ins>
      <w:r w:rsidR="005A3296">
        <w:rPr>
          <w:rFonts w:ascii="Arial" w:hAnsi="Arial" w:cs="Arial"/>
        </w:rPr>
        <w:t xml:space="preserve"> </w:t>
      </w:r>
    </w:p>
    <w:p w14:paraId="15DD3F4B" w14:textId="28B23BE6" w:rsidR="002461AD" w:rsidRDefault="002461AD" w:rsidP="00916442">
      <w:pPr>
        <w:jc w:val="both"/>
        <w:rPr>
          <w:rFonts w:ascii="Arial" w:hAnsi="Arial" w:cs="Arial"/>
        </w:rPr>
      </w:pPr>
    </w:p>
    <w:p w14:paraId="63D1DB71" w14:textId="17B417CA" w:rsidR="002461AD" w:rsidRDefault="006F3096" w:rsidP="00916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Étant donné que</w:t>
      </w:r>
      <w:r w:rsidR="002461AD">
        <w:rPr>
          <w:rFonts w:ascii="Arial" w:hAnsi="Arial" w:cs="Arial"/>
        </w:rPr>
        <w:t xml:space="preserve"> vous</w:t>
      </w:r>
      <w:r>
        <w:rPr>
          <w:rFonts w:ascii="Arial" w:hAnsi="Arial" w:cs="Arial"/>
        </w:rPr>
        <w:t xml:space="preserve"> ne</w:t>
      </w:r>
      <w:r w:rsidR="002461AD">
        <w:rPr>
          <w:rFonts w:ascii="Arial" w:hAnsi="Arial" w:cs="Arial"/>
        </w:rPr>
        <w:t xml:space="preserve"> serez informé-e </w:t>
      </w:r>
      <w:r>
        <w:rPr>
          <w:rFonts w:ascii="Arial" w:hAnsi="Arial" w:cs="Arial"/>
        </w:rPr>
        <w:t>qu’</w:t>
      </w:r>
      <w:del w:id="18" w:author="Utilisateur de Microsoft Office" w:date="2017-09-26T14:08:00Z">
        <w:r w:rsidDel="00FE06B5">
          <w:rPr>
            <w:rFonts w:ascii="Arial" w:hAnsi="Arial" w:cs="Arial"/>
          </w:rPr>
          <w:delText xml:space="preserve">à la fin de l’expérience </w:delText>
        </w:r>
      </w:del>
      <w:ins w:id="19" w:author="Utilisateur de Microsoft Office" w:date="2017-09-26T14:08:00Z">
        <w:r w:rsidR="00FE06B5">
          <w:rPr>
            <w:rFonts w:ascii="Arial" w:hAnsi="Arial" w:cs="Arial"/>
          </w:rPr>
          <w:t xml:space="preserve">à la toute fin de l’expérience </w:t>
        </w:r>
      </w:ins>
      <w:r w:rsidR="002461AD">
        <w:rPr>
          <w:rFonts w:ascii="Arial" w:hAnsi="Arial" w:cs="Arial"/>
        </w:rPr>
        <w:t>si vous avez été détecté-e, vous devrez indiquer votre</w:t>
      </w:r>
      <w:r>
        <w:rPr>
          <w:rFonts w:ascii="Arial" w:hAnsi="Arial" w:cs="Arial"/>
        </w:rPr>
        <w:t xml:space="preserve"> décision d’effacer</w:t>
      </w:r>
      <w:r w:rsidR="00855496">
        <w:rPr>
          <w:rFonts w:ascii="Arial" w:hAnsi="Arial" w:cs="Arial"/>
        </w:rPr>
        <w:t xml:space="preserve"> votre</w:t>
      </w:r>
      <w:r w:rsidR="002461AD">
        <w:rPr>
          <w:rFonts w:ascii="Arial" w:hAnsi="Arial" w:cs="Arial"/>
        </w:rPr>
        <w:t xml:space="preserve"> « historique » </w:t>
      </w:r>
      <w:r>
        <w:rPr>
          <w:rFonts w:ascii="Arial" w:hAnsi="Arial" w:cs="Arial"/>
        </w:rPr>
        <w:t>dans l</w:t>
      </w:r>
      <w:r w:rsidR="009827F9">
        <w:rPr>
          <w:rFonts w:ascii="Arial" w:hAnsi="Arial" w:cs="Arial"/>
        </w:rPr>
        <w:t>e cas où vous seriez détecté-e</w:t>
      </w:r>
    </w:p>
    <w:p w14:paraId="4834909B" w14:textId="77777777" w:rsidR="00D31DDB" w:rsidRDefault="00D31DDB" w:rsidP="00916442">
      <w:pPr>
        <w:jc w:val="both"/>
        <w:rPr>
          <w:rFonts w:ascii="Arial" w:hAnsi="Arial" w:cs="Arial"/>
        </w:rPr>
      </w:pPr>
    </w:p>
    <w:p w14:paraId="239C6FD7" w14:textId="4A6C276D" w:rsidR="00927206" w:rsidRDefault="00D31DDB" w:rsidP="00916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vous </w:t>
      </w:r>
      <w:r w:rsidR="00927206">
        <w:rPr>
          <w:rFonts w:ascii="Arial" w:hAnsi="Arial" w:cs="Arial"/>
        </w:rPr>
        <w:t>n’avez pas pris</w:t>
      </w:r>
      <w:r>
        <w:rPr>
          <w:rFonts w:ascii="Arial" w:hAnsi="Arial" w:cs="Arial"/>
        </w:rPr>
        <w:t xml:space="preserve"> une partie du revenu d’un</w:t>
      </w:r>
      <w:r w:rsidR="00132F68">
        <w:rPr>
          <w:rFonts w:ascii="Arial" w:hAnsi="Arial" w:cs="Arial"/>
        </w:rPr>
        <w:t>-e</w:t>
      </w:r>
      <w:r>
        <w:rPr>
          <w:rFonts w:ascii="Arial" w:hAnsi="Arial" w:cs="Arial"/>
        </w:rPr>
        <w:t xml:space="preserve"> autre </w:t>
      </w:r>
      <w:r w:rsidR="00132F68">
        <w:rPr>
          <w:rFonts w:ascii="Arial" w:hAnsi="Arial" w:cs="Arial"/>
        </w:rPr>
        <w:t xml:space="preserve">joueur/joueuse </w:t>
      </w:r>
      <w:r>
        <w:rPr>
          <w:rFonts w:ascii="Arial" w:hAnsi="Arial" w:cs="Arial"/>
        </w:rPr>
        <w:t xml:space="preserve">à la deuxième </w:t>
      </w:r>
      <w:r w:rsidR="00927206">
        <w:rPr>
          <w:rFonts w:ascii="Arial" w:hAnsi="Arial" w:cs="Arial"/>
        </w:rPr>
        <w:t>phase, vous passerez directement à la phase suivante.</w:t>
      </w:r>
    </w:p>
    <w:p w14:paraId="437B434D" w14:textId="77777777" w:rsidR="00927206" w:rsidRDefault="00927206" w:rsidP="00916442">
      <w:pPr>
        <w:jc w:val="both"/>
        <w:rPr>
          <w:rFonts w:ascii="Arial" w:hAnsi="Arial" w:cs="Arial"/>
        </w:rPr>
      </w:pPr>
    </w:p>
    <w:p w14:paraId="6AD1C3A7" w14:textId="77777777" w:rsidR="00D67E7D" w:rsidRDefault="00927206" w:rsidP="009272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***</w:t>
      </w:r>
    </w:p>
    <w:p w14:paraId="0C4BBFFA" w14:textId="77777777" w:rsidR="00927206" w:rsidRDefault="00927206" w:rsidP="00927206">
      <w:pPr>
        <w:jc w:val="both"/>
        <w:rPr>
          <w:rFonts w:ascii="Arial" w:hAnsi="Arial" w:cs="Arial"/>
        </w:rPr>
      </w:pPr>
    </w:p>
    <w:p w14:paraId="51109949" w14:textId="2D9A8781" w:rsidR="007D658D" w:rsidRDefault="0047257B" w:rsidP="009272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une </w:t>
      </w:r>
      <w:r w:rsidRPr="00E12E3C">
        <w:rPr>
          <w:rFonts w:ascii="Arial" w:hAnsi="Arial" w:cs="Arial"/>
          <w:b/>
        </w:rPr>
        <w:t>cinquième phase</w:t>
      </w:r>
      <w:r>
        <w:rPr>
          <w:rFonts w:ascii="Arial" w:hAnsi="Arial" w:cs="Arial"/>
        </w:rPr>
        <w:t xml:space="preserve">, vous devrez prendre les mêmes décisions que lors des phases 1, 2 </w:t>
      </w:r>
      <w:r w:rsidR="002162F0">
        <w:rPr>
          <w:rFonts w:ascii="Arial" w:hAnsi="Arial" w:cs="Arial"/>
        </w:rPr>
        <w:t xml:space="preserve">et </w:t>
      </w:r>
      <w:r>
        <w:rPr>
          <w:rFonts w:ascii="Arial" w:hAnsi="Arial" w:cs="Arial"/>
        </w:rPr>
        <w:t xml:space="preserve">3 que vous venez de terminer. </w:t>
      </w:r>
    </w:p>
    <w:p w14:paraId="04D55998" w14:textId="77777777" w:rsidR="007D658D" w:rsidRDefault="007D658D" w:rsidP="00927206">
      <w:pPr>
        <w:jc w:val="both"/>
        <w:rPr>
          <w:rFonts w:ascii="Arial" w:hAnsi="Arial" w:cs="Arial"/>
        </w:rPr>
      </w:pPr>
    </w:p>
    <w:p w14:paraId="07DAC80E" w14:textId="382961CF" w:rsidR="00B10E61" w:rsidRDefault="007D658D" w:rsidP="009272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Ainsi, de</w:t>
      </w:r>
      <w:r w:rsidR="0047257B">
        <w:rPr>
          <w:rFonts w:ascii="Arial" w:hAnsi="Arial" w:cs="Arial"/>
        </w:rPr>
        <w:t xml:space="preserve"> même qu’à la phase 1, vous devrez positionner 30 curseurs au milieu d’un trait pour obtenir 1250 </w:t>
      </w:r>
      <w:r w:rsidR="00132F68">
        <w:rPr>
          <w:rFonts w:ascii="Arial" w:hAnsi="Arial" w:cs="Arial"/>
        </w:rPr>
        <w:t>ECU</w:t>
      </w:r>
      <w:r w:rsidR="0047257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Ensuite</w:t>
      </w:r>
      <w:r w:rsidR="0047257B">
        <w:rPr>
          <w:rFonts w:ascii="Arial" w:hAnsi="Arial" w:cs="Arial"/>
        </w:rPr>
        <w:t>, vous serez affecté</w:t>
      </w:r>
      <w:r w:rsidR="00132F68">
        <w:rPr>
          <w:rFonts w:ascii="Arial" w:hAnsi="Arial" w:cs="Arial"/>
        </w:rPr>
        <w:t>-</w:t>
      </w:r>
      <w:r w:rsidR="0047257B">
        <w:rPr>
          <w:rFonts w:ascii="Arial" w:hAnsi="Arial" w:cs="Arial"/>
        </w:rPr>
        <w:t xml:space="preserve">e à un autre </w:t>
      </w:r>
      <w:r w:rsidR="00E75964">
        <w:rPr>
          <w:rFonts w:ascii="Arial" w:hAnsi="Arial" w:cs="Arial"/>
        </w:rPr>
        <w:t>individu</w:t>
      </w:r>
      <w:r w:rsidR="0047257B">
        <w:rPr>
          <w:rFonts w:ascii="Arial" w:hAnsi="Arial" w:cs="Arial"/>
        </w:rPr>
        <w:t xml:space="preserve"> dans la salle (ce sera un</w:t>
      </w:r>
      <w:r w:rsidR="00ED7F41">
        <w:rPr>
          <w:rFonts w:ascii="Arial" w:hAnsi="Arial" w:cs="Arial"/>
        </w:rPr>
        <w:t>-e</w:t>
      </w:r>
      <w:r w:rsidR="0047257B">
        <w:rPr>
          <w:rFonts w:ascii="Arial" w:hAnsi="Arial" w:cs="Arial"/>
        </w:rPr>
        <w:t xml:space="preserve"> joueur</w:t>
      </w:r>
      <w:r w:rsidR="00ED7F41">
        <w:rPr>
          <w:rFonts w:ascii="Arial" w:hAnsi="Arial" w:cs="Arial"/>
        </w:rPr>
        <w:t>/joueuse</w:t>
      </w:r>
      <w:r w:rsidR="0047257B">
        <w:rPr>
          <w:rFonts w:ascii="Arial" w:hAnsi="Arial" w:cs="Arial"/>
        </w:rPr>
        <w:t xml:space="preserve"> différent</w:t>
      </w:r>
      <w:r w:rsidR="00ED7F41">
        <w:rPr>
          <w:rFonts w:ascii="Arial" w:hAnsi="Arial" w:cs="Arial"/>
        </w:rPr>
        <w:t>-e</w:t>
      </w:r>
      <w:r w:rsidR="0047257B">
        <w:rPr>
          <w:rFonts w:ascii="Arial" w:hAnsi="Arial" w:cs="Arial"/>
        </w:rPr>
        <w:t xml:space="preserve"> de </w:t>
      </w:r>
      <w:r w:rsidR="00ED7F41">
        <w:rPr>
          <w:rFonts w:ascii="Arial" w:hAnsi="Arial" w:cs="Arial"/>
        </w:rPr>
        <w:t xml:space="preserve">celui/celle </w:t>
      </w:r>
      <w:r w:rsidR="0047257B">
        <w:rPr>
          <w:rFonts w:ascii="Arial" w:hAnsi="Arial" w:cs="Arial"/>
        </w:rPr>
        <w:t>avec lequel</w:t>
      </w:r>
      <w:r w:rsidR="00ED7F41">
        <w:rPr>
          <w:rFonts w:ascii="Arial" w:hAnsi="Arial" w:cs="Arial"/>
        </w:rPr>
        <w:t>/laquelle</w:t>
      </w:r>
      <w:r w:rsidR="0047257B">
        <w:rPr>
          <w:rFonts w:ascii="Arial" w:hAnsi="Arial" w:cs="Arial"/>
        </w:rPr>
        <w:t xml:space="preserve"> vous avez été apparié</w:t>
      </w:r>
      <w:r w:rsidR="00ED7F41">
        <w:rPr>
          <w:rFonts w:ascii="Arial" w:hAnsi="Arial" w:cs="Arial"/>
        </w:rPr>
        <w:t>-</w:t>
      </w:r>
      <w:r w:rsidR="0047257B">
        <w:rPr>
          <w:rFonts w:ascii="Arial" w:hAnsi="Arial" w:cs="Arial"/>
        </w:rPr>
        <w:t xml:space="preserve">e au début de cette partie). </w:t>
      </w:r>
      <w:r w:rsidR="00272C5D">
        <w:rPr>
          <w:rFonts w:ascii="Arial" w:hAnsi="Arial" w:cs="Arial"/>
        </w:rPr>
        <w:t xml:space="preserve">Vous devrez décider si vous voulez prendre une partie </w:t>
      </w:r>
      <w:r w:rsidR="00ED7F41">
        <w:rPr>
          <w:rFonts w:ascii="Arial" w:hAnsi="Arial" w:cs="Arial"/>
        </w:rPr>
        <w:t>de son revenu</w:t>
      </w:r>
      <w:r w:rsidR="00272C5D">
        <w:rPr>
          <w:rFonts w:ascii="Arial" w:hAnsi="Arial" w:cs="Arial"/>
        </w:rPr>
        <w:t>. Notez que vous gardez le même rôle</w:t>
      </w:r>
      <w:r>
        <w:rPr>
          <w:rFonts w:ascii="Arial" w:hAnsi="Arial" w:cs="Arial"/>
        </w:rPr>
        <w:t xml:space="preserve"> qu’avant</w:t>
      </w:r>
      <w:r w:rsidR="00272C5D">
        <w:rPr>
          <w:rFonts w:ascii="Arial" w:hAnsi="Arial" w:cs="Arial"/>
        </w:rPr>
        <w:t xml:space="preserve"> (joueur A ou </w:t>
      </w:r>
      <w:commentRangeStart w:id="20"/>
      <w:commentRangeStart w:id="21"/>
      <w:r w:rsidR="00272C5D">
        <w:rPr>
          <w:rFonts w:ascii="Arial" w:hAnsi="Arial" w:cs="Arial"/>
        </w:rPr>
        <w:t>B</w:t>
      </w:r>
      <w:commentRangeEnd w:id="20"/>
      <w:r>
        <w:rPr>
          <w:rStyle w:val="Marquedecommentaire"/>
        </w:rPr>
        <w:commentReference w:id="20"/>
      </w:r>
      <w:commentRangeEnd w:id="21"/>
      <w:r w:rsidR="004114B2">
        <w:rPr>
          <w:rStyle w:val="Marquedecommentaire"/>
        </w:rPr>
        <w:commentReference w:id="21"/>
      </w:r>
      <w:r w:rsidR="00272C5D">
        <w:rPr>
          <w:rFonts w:ascii="Arial" w:hAnsi="Arial" w:cs="Arial"/>
        </w:rPr>
        <w:t>)</w:t>
      </w:r>
      <w:r w:rsidR="00B10E61">
        <w:rPr>
          <w:rFonts w:ascii="Arial" w:hAnsi="Arial" w:cs="Arial"/>
        </w:rPr>
        <w:t xml:space="preserve">. </w:t>
      </w:r>
    </w:p>
    <w:p w14:paraId="6F397E86" w14:textId="7A25D12F" w:rsidR="00B10E61" w:rsidRPr="00CB59E8" w:rsidRDefault="00B10E61" w:rsidP="00B10E61">
      <w:pPr>
        <w:pStyle w:val="Paragraphedeliste"/>
        <w:numPr>
          <w:ilvl w:val="0"/>
          <w:numId w:val="2"/>
        </w:numPr>
        <w:spacing w:before="2" w:after="2"/>
        <w:jc w:val="both"/>
        <w:rPr>
          <w:rFonts w:ascii="Arial" w:hAnsi="Arial" w:cs="Arial"/>
        </w:rPr>
      </w:pPr>
      <w:r w:rsidRPr="00B10E61">
        <w:rPr>
          <w:rFonts w:ascii="Arial" w:hAnsi="Arial" w:cs="Arial"/>
        </w:rPr>
        <w:t xml:space="preserve">Si vous êtes joueur </w:t>
      </w:r>
      <w:r w:rsidRPr="00171593">
        <w:rPr>
          <w:rFonts w:ascii="Arial" w:hAnsi="Arial" w:cs="Arial"/>
          <w:i/>
        </w:rPr>
        <w:t>A</w:t>
      </w:r>
      <w:r w:rsidRPr="00B10E61">
        <w:rPr>
          <w:rFonts w:ascii="Arial" w:hAnsi="Arial" w:cs="Arial"/>
        </w:rPr>
        <w:t>, vous aurez</w:t>
      </w:r>
      <w:r w:rsidR="006F1328">
        <w:rPr>
          <w:rFonts w:ascii="Arial" w:hAnsi="Arial" w:cs="Arial"/>
        </w:rPr>
        <w:t xml:space="preserve"> toujours</w:t>
      </w:r>
      <w:r>
        <w:rPr>
          <w:rFonts w:ascii="Arial" w:hAnsi="Arial" w:cs="Arial"/>
        </w:rPr>
        <w:t xml:space="preserve"> </w:t>
      </w:r>
      <w:r w:rsidRPr="00956F3A">
        <w:rPr>
          <w:rFonts w:ascii="Arial" w:hAnsi="Arial" w:cs="Arial"/>
          <w:b/>
        </w:rPr>
        <w:t>4 chances sur 5</w:t>
      </w:r>
      <w:r w:rsidRPr="00CB59E8">
        <w:rPr>
          <w:rFonts w:ascii="Arial" w:hAnsi="Arial" w:cs="Arial"/>
        </w:rPr>
        <w:t xml:space="preserve"> de pouvoir </w:t>
      </w:r>
      <w:r>
        <w:rPr>
          <w:rFonts w:ascii="Arial" w:hAnsi="Arial" w:cs="Arial"/>
        </w:rPr>
        <w:t>prendre</w:t>
      </w:r>
      <w:r w:rsidRPr="00CB59E8">
        <w:rPr>
          <w:rFonts w:ascii="Arial" w:hAnsi="Arial" w:cs="Arial"/>
        </w:rPr>
        <w:t xml:space="preserve"> </w:t>
      </w:r>
      <w:r w:rsidR="00956F3A">
        <w:rPr>
          <w:rFonts w:ascii="Arial" w:hAnsi="Arial" w:cs="Arial"/>
        </w:rPr>
        <w:t>450 ECU</w:t>
      </w:r>
      <w:r w:rsidRPr="00CB59E8">
        <w:rPr>
          <w:rFonts w:ascii="Arial" w:hAnsi="Arial" w:cs="Arial"/>
        </w:rPr>
        <w:t xml:space="preserve"> du revenu d</w:t>
      </w:r>
      <w:r w:rsidR="00ED7F41">
        <w:rPr>
          <w:rFonts w:ascii="Arial" w:hAnsi="Arial" w:cs="Arial"/>
        </w:rPr>
        <w:t xml:space="preserve">e l’individu </w:t>
      </w:r>
      <w:r w:rsidRPr="00CB59E8">
        <w:rPr>
          <w:rFonts w:ascii="Arial" w:hAnsi="Arial" w:cs="Arial"/>
        </w:rPr>
        <w:t>avec lequel vous avez été apparié</w:t>
      </w:r>
      <w:r w:rsidR="00ED7F41">
        <w:rPr>
          <w:rFonts w:ascii="Arial" w:hAnsi="Arial" w:cs="Arial"/>
        </w:rPr>
        <w:t>-e</w:t>
      </w:r>
      <w:bookmarkStart w:id="22" w:name="_GoBack"/>
      <w:bookmarkEnd w:id="22"/>
      <w:r w:rsidRPr="00CB59E8">
        <w:rPr>
          <w:rFonts w:ascii="Arial" w:hAnsi="Arial" w:cs="Arial"/>
        </w:rPr>
        <w:t xml:space="preserve"> et 1 chance sur 5 de pouvoir </w:t>
      </w:r>
      <w:r>
        <w:rPr>
          <w:rFonts w:ascii="Arial" w:hAnsi="Arial" w:cs="Arial"/>
        </w:rPr>
        <w:t>prendre</w:t>
      </w:r>
      <w:r w:rsidRPr="00CB59E8">
        <w:rPr>
          <w:rFonts w:ascii="Arial" w:hAnsi="Arial" w:cs="Arial"/>
        </w:rPr>
        <w:t xml:space="preserve"> </w:t>
      </w:r>
      <w:r w:rsidR="00956F3A">
        <w:rPr>
          <w:rFonts w:ascii="Arial" w:hAnsi="Arial" w:cs="Arial"/>
        </w:rPr>
        <w:t>125 ECU</w:t>
      </w:r>
      <w:r w:rsidRPr="00CB59E8">
        <w:rPr>
          <w:rFonts w:ascii="Arial" w:hAnsi="Arial" w:cs="Arial"/>
        </w:rPr>
        <w:t xml:space="preserve"> de son revenu</w:t>
      </w:r>
      <w:r>
        <w:rPr>
          <w:rFonts w:ascii="Arial" w:hAnsi="Arial" w:cs="Arial"/>
        </w:rPr>
        <w:t>,</w:t>
      </w:r>
    </w:p>
    <w:p w14:paraId="0BB7D8CA" w14:textId="293C98CA" w:rsidR="00B10E61" w:rsidRPr="00CB59E8" w:rsidRDefault="007D658D" w:rsidP="00B10E61">
      <w:pPr>
        <w:pStyle w:val="Paragraphedeliste"/>
        <w:numPr>
          <w:ilvl w:val="0"/>
          <w:numId w:val="2"/>
        </w:numPr>
        <w:spacing w:before="2" w:after="2"/>
        <w:jc w:val="both"/>
        <w:rPr>
          <w:rFonts w:ascii="Arial" w:hAnsi="Arial" w:cs="Arial"/>
        </w:rPr>
      </w:pPr>
      <w:r>
        <w:rPr>
          <w:rFonts w:ascii="Arial" w:hAnsi="Arial" w:cs="Arial"/>
        </w:rPr>
        <w:t>Si vous êtes joueur</w:t>
      </w:r>
      <w:r w:rsidR="00B10E61" w:rsidRPr="00CB59E8">
        <w:rPr>
          <w:rFonts w:ascii="Arial" w:hAnsi="Arial" w:cs="Arial"/>
          <w:i/>
        </w:rPr>
        <w:t xml:space="preserve"> </w:t>
      </w:r>
      <w:r w:rsidR="00B10E61" w:rsidRPr="00171593">
        <w:rPr>
          <w:rFonts w:ascii="Arial" w:hAnsi="Arial" w:cs="Arial"/>
          <w:i/>
        </w:rPr>
        <w:t>B</w:t>
      </w:r>
      <w:r w:rsidR="00B10E61" w:rsidRPr="00CB59E8">
        <w:rPr>
          <w:rFonts w:ascii="Arial" w:hAnsi="Arial" w:cs="Arial"/>
        </w:rPr>
        <w:t>, vous aurez</w:t>
      </w:r>
      <w:r w:rsidR="006F1328">
        <w:rPr>
          <w:rFonts w:ascii="Arial" w:hAnsi="Arial" w:cs="Arial"/>
        </w:rPr>
        <w:t xml:space="preserve"> toujours</w:t>
      </w:r>
      <w:r w:rsidR="00B10E61" w:rsidRPr="00CB59E8">
        <w:rPr>
          <w:rFonts w:ascii="Arial" w:hAnsi="Arial" w:cs="Arial"/>
        </w:rPr>
        <w:t xml:space="preserve"> </w:t>
      </w:r>
      <w:r w:rsidR="00B10E61" w:rsidRPr="00956F3A">
        <w:rPr>
          <w:rFonts w:ascii="Arial" w:hAnsi="Arial" w:cs="Arial"/>
          <w:b/>
        </w:rPr>
        <w:t>1 chance sur 2</w:t>
      </w:r>
      <w:r w:rsidR="00B10E61" w:rsidRPr="00CB59E8">
        <w:rPr>
          <w:rFonts w:ascii="Arial" w:hAnsi="Arial" w:cs="Arial"/>
        </w:rPr>
        <w:t xml:space="preserve"> de pouvoir </w:t>
      </w:r>
      <w:r w:rsidR="00B10E61">
        <w:rPr>
          <w:rFonts w:ascii="Arial" w:hAnsi="Arial" w:cs="Arial"/>
        </w:rPr>
        <w:t>prendre</w:t>
      </w:r>
      <w:r w:rsidR="00B10E61" w:rsidRPr="00CB59E8">
        <w:rPr>
          <w:rFonts w:ascii="Arial" w:hAnsi="Arial" w:cs="Arial"/>
        </w:rPr>
        <w:t xml:space="preserve"> </w:t>
      </w:r>
      <w:r w:rsidR="00956F3A">
        <w:rPr>
          <w:rFonts w:ascii="Arial" w:hAnsi="Arial" w:cs="Arial"/>
        </w:rPr>
        <w:t>450 ECU</w:t>
      </w:r>
      <w:r w:rsidR="00B10E61" w:rsidRPr="00CB59E8">
        <w:rPr>
          <w:rFonts w:ascii="Arial" w:hAnsi="Arial" w:cs="Arial"/>
        </w:rPr>
        <w:t xml:space="preserve"> du revenu d</w:t>
      </w:r>
      <w:r w:rsidR="00ED7F41">
        <w:rPr>
          <w:rFonts w:ascii="Arial" w:hAnsi="Arial" w:cs="Arial"/>
        </w:rPr>
        <w:t xml:space="preserve">e l’individu </w:t>
      </w:r>
      <w:r w:rsidR="00B10E61" w:rsidRPr="00CB59E8">
        <w:rPr>
          <w:rFonts w:ascii="Arial" w:hAnsi="Arial" w:cs="Arial"/>
        </w:rPr>
        <w:t>avec lequel vous avez été apparié</w:t>
      </w:r>
      <w:r w:rsidR="00ED7F41">
        <w:rPr>
          <w:rFonts w:ascii="Arial" w:hAnsi="Arial" w:cs="Arial"/>
        </w:rPr>
        <w:t>-e</w:t>
      </w:r>
      <w:r w:rsidR="00B10E61" w:rsidRPr="00CB59E8">
        <w:rPr>
          <w:rFonts w:ascii="Arial" w:hAnsi="Arial" w:cs="Arial"/>
        </w:rPr>
        <w:t xml:space="preserve"> et 1 chance sur 2 de pouvoir </w:t>
      </w:r>
      <w:r w:rsidR="00B10E61">
        <w:rPr>
          <w:rFonts w:ascii="Arial" w:hAnsi="Arial" w:cs="Arial"/>
        </w:rPr>
        <w:t>prendre</w:t>
      </w:r>
      <w:r w:rsidR="00B10E61" w:rsidRPr="00CB59E8">
        <w:rPr>
          <w:rFonts w:ascii="Arial" w:hAnsi="Arial" w:cs="Arial"/>
        </w:rPr>
        <w:t xml:space="preserve"> </w:t>
      </w:r>
      <w:r w:rsidR="00956F3A">
        <w:rPr>
          <w:rFonts w:ascii="Arial" w:hAnsi="Arial" w:cs="Arial"/>
        </w:rPr>
        <w:t>125 ECU</w:t>
      </w:r>
      <w:r w:rsidR="00B10E61" w:rsidRPr="00CB59E8">
        <w:rPr>
          <w:rFonts w:ascii="Arial" w:hAnsi="Arial" w:cs="Arial"/>
        </w:rPr>
        <w:t xml:space="preserve"> de son revenu. </w:t>
      </w:r>
    </w:p>
    <w:p w14:paraId="27046579" w14:textId="77777777" w:rsidR="00272C5D" w:rsidRPr="00B10E61" w:rsidRDefault="00272C5D" w:rsidP="00B10E61">
      <w:pPr>
        <w:jc w:val="both"/>
        <w:rPr>
          <w:rFonts w:ascii="Arial" w:hAnsi="Arial" w:cs="Arial"/>
        </w:rPr>
      </w:pPr>
    </w:p>
    <w:p w14:paraId="6EB58D40" w14:textId="389525F8" w:rsidR="00BB0B30" w:rsidRDefault="007D658D" w:rsidP="00BB0B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Comme lors des phases précédentes, </w:t>
      </w:r>
      <w:r w:rsidR="00BB0B30" w:rsidRPr="00CB59E8">
        <w:rPr>
          <w:rFonts w:ascii="Arial" w:hAnsi="Arial" w:cs="Arial"/>
        </w:rPr>
        <w:t>vous devrez indiquer si vous souhaitez prendre une partie du revenu du joueur</w:t>
      </w:r>
      <w:r w:rsidR="00ED7F41">
        <w:rPr>
          <w:rFonts w:ascii="Arial" w:hAnsi="Arial" w:cs="Arial"/>
        </w:rPr>
        <w:t>/joueuse</w:t>
      </w:r>
      <w:r w:rsidR="00BB0B30" w:rsidRPr="00CB59E8">
        <w:rPr>
          <w:rFonts w:ascii="Arial" w:hAnsi="Arial" w:cs="Arial"/>
        </w:rPr>
        <w:t xml:space="preserve"> avec lequel</w:t>
      </w:r>
      <w:r w:rsidR="00ED7F41">
        <w:rPr>
          <w:rFonts w:ascii="Arial" w:hAnsi="Arial" w:cs="Arial"/>
        </w:rPr>
        <w:t>/laquelle</w:t>
      </w:r>
      <w:r w:rsidR="00BB0B30" w:rsidRPr="00CB59E8">
        <w:rPr>
          <w:rFonts w:ascii="Arial" w:hAnsi="Arial" w:cs="Arial"/>
        </w:rPr>
        <w:t xml:space="preserve"> vous avez été apparié</w:t>
      </w:r>
      <w:r w:rsidR="00ED7F41">
        <w:rPr>
          <w:rFonts w:ascii="Arial" w:hAnsi="Arial" w:cs="Arial"/>
        </w:rPr>
        <w:t>-e</w:t>
      </w:r>
      <w:r w:rsidR="00BB0B30" w:rsidRPr="00CB59E8">
        <w:rPr>
          <w:rFonts w:ascii="Arial" w:hAnsi="Arial" w:cs="Arial"/>
        </w:rPr>
        <w:t xml:space="preserve"> pour les 2 </w:t>
      </w:r>
      <w:r w:rsidR="00BB0B30">
        <w:rPr>
          <w:rFonts w:ascii="Arial" w:hAnsi="Arial" w:cs="Arial"/>
        </w:rPr>
        <w:t>cas de figure</w:t>
      </w:r>
      <w:r w:rsidR="00BB0B30" w:rsidRPr="00CB59E8">
        <w:rPr>
          <w:rFonts w:ascii="Arial" w:hAnsi="Arial" w:cs="Arial"/>
        </w:rPr>
        <w:t xml:space="preserve"> : </w:t>
      </w:r>
    </w:p>
    <w:p w14:paraId="45F8B63A" w14:textId="77777777" w:rsidR="00BB0B30" w:rsidRPr="00CB59E8" w:rsidRDefault="00BB0B30" w:rsidP="00BB0B30">
      <w:pPr>
        <w:jc w:val="both"/>
        <w:rPr>
          <w:rFonts w:ascii="Arial" w:hAnsi="Arial" w:cs="Arial"/>
        </w:rPr>
      </w:pPr>
    </w:p>
    <w:p w14:paraId="7173B126" w14:textId="438EB58C" w:rsidR="00BB0B30" w:rsidRPr="00CB59E8" w:rsidRDefault="00BB0B30" w:rsidP="00BB0B3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si vous avez la possibilité de prendre </w:t>
      </w:r>
      <w:r w:rsidR="00956F3A">
        <w:rPr>
          <w:rFonts w:ascii="Arial" w:hAnsi="Arial" w:cs="Arial"/>
        </w:rPr>
        <w:t>450 ECU</w:t>
      </w:r>
      <w:r w:rsidRPr="00CB59E8">
        <w:rPr>
          <w:rFonts w:ascii="Arial" w:hAnsi="Arial" w:cs="Arial"/>
        </w:rPr>
        <w:t xml:space="preserve"> de son revenu,</w:t>
      </w:r>
    </w:p>
    <w:p w14:paraId="7E5FF616" w14:textId="5B546A67" w:rsidR="00BB0B30" w:rsidRPr="00CB59E8" w:rsidRDefault="00BB0B30" w:rsidP="00BB0B3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et si vous avez la possibilité de prendre </w:t>
      </w:r>
      <w:r w:rsidR="00956F3A">
        <w:rPr>
          <w:rFonts w:ascii="Arial" w:hAnsi="Arial" w:cs="Arial"/>
        </w:rPr>
        <w:t>125 ECU</w:t>
      </w:r>
      <w:r w:rsidRPr="00CB59E8">
        <w:rPr>
          <w:rFonts w:ascii="Arial" w:hAnsi="Arial" w:cs="Arial"/>
        </w:rPr>
        <w:t xml:space="preserve"> de son revenu. </w:t>
      </w:r>
    </w:p>
    <w:p w14:paraId="4270B0CA" w14:textId="77777777" w:rsidR="00BB0B30" w:rsidRPr="00CB59E8" w:rsidRDefault="00BB0B30" w:rsidP="00BB0B30">
      <w:pPr>
        <w:jc w:val="both"/>
        <w:rPr>
          <w:rFonts w:ascii="Arial" w:hAnsi="Arial" w:cs="Arial"/>
        </w:rPr>
      </w:pPr>
      <w:r w:rsidRPr="00CB59E8">
        <w:rPr>
          <w:rFonts w:ascii="Arial" w:hAnsi="Arial" w:cs="Arial"/>
        </w:rPr>
        <w:t xml:space="preserve">    </w:t>
      </w:r>
    </w:p>
    <w:p w14:paraId="783B0687" w14:textId="6D7E5C17" w:rsidR="00FD384D" w:rsidRDefault="00BB0B30" w:rsidP="00916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Vous serez inform</w:t>
      </w:r>
      <w:r w:rsidR="00ED7F41">
        <w:rPr>
          <w:rFonts w:ascii="Arial" w:hAnsi="Arial" w:cs="Arial"/>
        </w:rPr>
        <w:t xml:space="preserve">é-e </w:t>
      </w:r>
      <w:r w:rsidRPr="00A51A8F">
        <w:rPr>
          <w:rFonts w:ascii="Arial" w:hAnsi="Arial" w:cs="Arial"/>
          <w:u w:val="single"/>
        </w:rPr>
        <w:t xml:space="preserve">à la </w:t>
      </w:r>
      <w:ins w:id="23" w:author="Utilisateur de Microsoft Office" w:date="2017-09-26T14:08:00Z">
        <w:r w:rsidR="00FE06B5">
          <w:rPr>
            <w:rFonts w:ascii="Arial" w:hAnsi="Arial" w:cs="Arial"/>
            <w:u w:val="single"/>
          </w:rPr>
          <w:t xml:space="preserve">toute </w:t>
        </w:r>
      </w:ins>
      <w:r w:rsidRPr="00A51A8F">
        <w:rPr>
          <w:rFonts w:ascii="Arial" w:hAnsi="Arial" w:cs="Arial"/>
          <w:u w:val="single"/>
        </w:rPr>
        <w:t>fin de l’expérience</w:t>
      </w:r>
      <w:r>
        <w:rPr>
          <w:rFonts w:ascii="Arial" w:hAnsi="Arial" w:cs="Arial"/>
        </w:rPr>
        <w:t xml:space="preserve"> du résultat du tirage au sort, donc si vous avez eu la possibilité de prendre </w:t>
      </w:r>
      <w:r w:rsidR="00956F3A">
        <w:rPr>
          <w:rFonts w:ascii="Arial" w:hAnsi="Arial" w:cs="Arial"/>
        </w:rPr>
        <w:t>450 ECU</w:t>
      </w:r>
      <w:r>
        <w:rPr>
          <w:rFonts w:ascii="Arial" w:hAnsi="Arial" w:cs="Arial"/>
        </w:rPr>
        <w:t xml:space="preserve"> ou </w:t>
      </w:r>
      <w:r w:rsidR="00956F3A">
        <w:rPr>
          <w:rFonts w:ascii="Arial" w:hAnsi="Arial" w:cs="Arial"/>
        </w:rPr>
        <w:t>125 ECU</w:t>
      </w:r>
      <w:r w:rsidR="009827F9">
        <w:rPr>
          <w:rFonts w:ascii="Arial" w:hAnsi="Arial" w:cs="Arial"/>
        </w:rPr>
        <w:t xml:space="preserve"> du revenu de l’autre joueur pour chacun des deux tours vous permettant de prendre une partie du revenu d’autrui. </w:t>
      </w:r>
    </w:p>
    <w:p w14:paraId="0B765E62" w14:textId="77777777" w:rsidR="00BB0B30" w:rsidRDefault="00BB0B30" w:rsidP="00916442">
      <w:pPr>
        <w:jc w:val="both"/>
        <w:rPr>
          <w:rFonts w:ascii="Arial" w:hAnsi="Arial" w:cs="Arial"/>
        </w:rPr>
      </w:pPr>
    </w:p>
    <w:p w14:paraId="570F9A76" w14:textId="3E265051" w:rsidR="00FD384D" w:rsidRDefault="00FD384D" w:rsidP="00916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Comme lors de la troisième phase, vous aurez </w:t>
      </w:r>
      <w:r w:rsidR="00F3653A">
        <w:rPr>
          <w:rFonts w:ascii="Arial" w:hAnsi="Arial" w:cs="Arial"/>
        </w:rPr>
        <w:t>1 chance sur 2 d’être détecté</w:t>
      </w:r>
      <w:r w:rsidR="00ED7F41">
        <w:rPr>
          <w:rFonts w:ascii="Arial" w:hAnsi="Arial" w:cs="Arial"/>
        </w:rPr>
        <w:t>-</w:t>
      </w:r>
      <w:r w:rsidR="00F3653A">
        <w:rPr>
          <w:rFonts w:ascii="Arial" w:hAnsi="Arial" w:cs="Arial"/>
        </w:rPr>
        <w:t>e, si vous décidez de prendre une partie du revenu de l’autre joueur</w:t>
      </w:r>
      <w:r w:rsidR="00ED7F41">
        <w:rPr>
          <w:rFonts w:ascii="Arial" w:hAnsi="Arial" w:cs="Arial"/>
        </w:rPr>
        <w:t>/joueuse</w:t>
      </w:r>
      <w:r w:rsidR="00F3653A">
        <w:rPr>
          <w:rFonts w:ascii="Arial" w:hAnsi="Arial" w:cs="Arial"/>
        </w:rPr>
        <w:t xml:space="preserve">. </w:t>
      </w:r>
      <w:r w:rsidR="00243BB1">
        <w:rPr>
          <w:rFonts w:ascii="Arial" w:hAnsi="Arial" w:cs="Arial"/>
        </w:rPr>
        <w:t>Si vous êtes détecté</w:t>
      </w:r>
      <w:r w:rsidR="00ED7F41">
        <w:rPr>
          <w:rFonts w:ascii="Arial" w:hAnsi="Arial" w:cs="Arial"/>
        </w:rPr>
        <w:t>-</w:t>
      </w:r>
      <w:r w:rsidR="00243BB1">
        <w:rPr>
          <w:rFonts w:ascii="Arial" w:hAnsi="Arial" w:cs="Arial"/>
        </w:rPr>
        <w:t xml:space="preserve">e, 200 </w:t>
      </w:r>
      <w:r w:rsidR="00ED7F41">
        <w:rPr>
          <w:rFonts w:ascii="Arial" w:hAnsi="Arial" w:cs="Arial"/>
        </w:rPr>
        <w:t xml:space="preserve">ECU </w:t>
      </w:r>
      <w:r w:rsidR="00243BB1">
        <w:rPr>
          <w:rFonts w:ascii="Arial" w:hAnsi="Arial" w:cs="Arial"/>
        </w:rPr>
        <w:t xml:space="preserve">seront prélevés sur votre gain final. </w:t>
      </w:r>
      <w:r w:rsidR="008A6569">
        <w:rPr>
          <w:rFonts w:ascii="Arial" w:hAnsi="Arial" w:cs="Arial"/>
        </w:rPr>
        <w:t xml:space="preserve">Vous serez informé-e </w:t>
      </w:r>
      <w:del w:id="24" w:author="Utilisateur de Microsoft Office" w:date="2017-09-26T14:08:00Z">
        <w:r w:rsidR="008A6569" w:rsidDel="00FE06B5">
          <w:rPr>
            <w:rFonts w:ascii="Arial" w:hAnsi="Arial" w:cs="Arial"/>
          </w:rPr>
          <w:delText>à la fin de l’expérien</w:delText>
        </w:r>
        <w:r w:rsidR="00605D43" w:rsidDel="00FE06B5">
          <w:rPr>
            <w:rFonts w:ascii="Arial" w:hAnsi="Arial" w:cs="Arial"/>
          </w:rPr>
          <w:delText xml:space="preserve">ce </w:delText>
        </w:r>
      </w:del>
      <w:ins w:id="25" w:author="Utilisateur de Microsoft Office" w:date="2017-09-26T14:08:00Z">
        <w:r w:rsidR="00FE06B5">
          <w:rPr>
            <w:rFonts w:ascii="Arial" w:hAnsi="Arial" w:cs="Arial"/>
          </w:rPr>
          <w:t xml:space="preserve">à la toute fin de l’expérience </w:t>
        </w:r>
      </w:ins>
      <w:r w:rsidR="00605D43">
        <w:rPr>
          <w:rFonts w:ascii="Arial" w:hAnsi="Arial" w:cs="Arial"/>
        </w:rPr>
        <w:t>si vous avez été détecté</w:t>
      </w:r>
      <w:r w:rsidR="008A6569">
        <w:rPr>
          <w:rFonts w:ascii="Arial" w:hAnsi="Arial" w:cs="Arial"/>
        </w:rPr>
        <w:t>.</w:t>
      </w:r>
      <w:r w:rsidR="00605D43">
        <w:rPr>
          <w:rFonts w:ascii="Arial" w:hAnsi="Arial" w:cs="Arial"/>
        </w:rPr>
        <w:t xml:space="preserve"> </w:t>
      </w:r>
      <w:ins w:id="26" w:author="Utilisateur de Microsoft Office" w:date="2017-09-26T11:42:00Z">
        <w:r w:rsidR="00605D43">
          <w:rPr>
            <w:rFonts w:ascii="Arial" w:hAnsi="Arial" w:cs="Arial"/>
          </w:rPr>
          <w:t xml:space="preserve">Si vous êtes détecté-e, alors il sera ajouté à votre </w:t>
        </w:r>
      </w:ins>
      <w:ins w:id="27" w:author="Utilisateur de Microsoft Office" w:date="2017-09-26T11:43:00Z">
        <w:r w:rsidR="00605D43">
          <w:rPr>
            <w:rFonts w:ascii="Arial" w:hAnsi="Arial" w:cs="Arial"/>
          </w:rPr>
          <w:t>« historique » que vous avez été pris-e après avoir pris le revenu d’un-e autre.</w:t>
        </w:r>
      </w:ins>
    </w:p>
    <w:p w14:paraId="0CA577F0" w14:textId="77777777" w:rsidR="0028343C" w:rsidRDefault="0028343C" w:rsidP="00916442">
      <w:pPr>
        <w:jc w:val="both"/>
        <w:rPr>
          <w:rFonts w:ascii="Arial" w:hAnsi="Arial" w:cs="Arial"/>
        </w:rPr>
      </w:pPr>
    </w:p>
    <w:p w14:paraId="1A233E72" w14:textId="365B576A" w:rsidR="008A6569" w:rsidRDefault="00DA3BE1" w:rsidP="00916442">
      <w:pPr>
        <w:jc w:val="both"/>
        <w:rPr>
          <w:ins w:id="28" w:author="Utilisateur de Microsoft Office" w:date="2017-09-26T11:44:00Z"/>
          <w:rFonts w:ascii="Arial" w:hAnsi="Arial" w:cs="Arial"/>
        </w:rPr>
      </w:pPr>
      <w:r>
        <w:rPr>
          <w:rFonts w:ascii="Arial" w:hAnsi="Arial" w:cs="Arial"/>
        </w:rPr>
        <w:t xml:space="preserve">Pour finir, vous recevrez, comme avant, un revenu supplémentaire qui sera soit </w:t>
      </w:r>
      <w:r w:rsidRPr="00CB59E8">
        <w:rPr>
          <w:rFonts w:ascii="Arial" w:hAnsi="Arial" w:cs="Arial"/>
        </w:rPr>
        <w:t xml:space="preserve">de 450 </w:t>
      </w:r>
      <w:r w:rsidR="00ED7F41">
        <w:rPr>
          <w:rFonts w:ascii="Arial" w:hAnsi="Arial" w:cs="Arial"/>
        </w:rPr>
        <w:t>ECU</w:t>
      </w:r>
      <w:r w:rsidR="00ED7F41" w:rsidRPr="00CB59E8">
        <w:rPr>
          <w:rFonts w:ascii="Arial" w:hAnsi="Arial" w:cs="Arial"/>
        </w:rPr>
        <w:t xml:space="preserve"> </w:t>
      </w:r>
      <w:r w:rsidRPr="00CB59E8">
        <w:rPr>
          <w:rFonts w:ascii="Arial" w:hAnsi="Arial" w:cs="Arial"/>
        </w:rPr>
        <w:t xml:space="preserve">ou de 250 </w:t>
      </w:r>
      <w:r w:rsidR="00ED7F41">
        <w:rPr>
          <w:rFonts w:ascii="Arial" w:hAnsi="Arial" w:cs="Arial"/>
        </w:rPr>
        <w:t>ECU</w:t>
      </w:r>
      <w:r w:rsidRPr="00CB59E8">
        <w:rPr>
          <w:rFonts w:ascii="Arial" w:hAnsi="Arial" w:cs="Arial"/>
        </w:rPr>
        <w:t>. Le montant que vous recevrez dépendra</w:t>
      </w:r>
      <w:r>
        <w:rPr>
          <w:rFonts w:ascii="Arial" w:hAnsi="Arial" w:cs="Arial"/>
        </w:rPr>
        <w:t xml:space="preserve"> toujours du choix fait </w:t>
      </w:r>
      <w:r w:rsidR="008A6569">
        <w:rPr>
          <w:rFonts w:ascii="Arial" w:hAnsi="Arial" w:cs="Arial"/>
        </w:rPr>
        <w:t xml:space="preserve">tout au début de l’expérience </w:t>
      </w:r>
      <w:r>
        <w:rPr>
          <w:rFonts w:ascii="Arial" w:hAnsi="Arial" w:cs="Arial"/>
        </w:rPr>
        <w:t xml:space="preserve">par </w:t>
      </w:r>
      <w:r w:rsidR="008A6569">
        <w:rPr>
          <w:rFonts w:ascii="Arial" w:hAnsi="Arial" w:cs="Arial"/>
        </w:rPr>
        <w:t>les 3 joueurs/joueuses</w:t>
      </w:r>
      <w:r w:rsidRPr="00CB59E8">
        <w:rPr>
          <w:rFonts w:ascii="Arial" w:hAnsi="Arial" w:cs="Arial"/>
        </w:rPr>
        <w:t xml:space="preserve"> </w:t>
      </w:r>
      <w:r w:rsidR="008A6569">
        <w:rPr>
          <w:rFonts w:ascii="Arial" w:hAnsi="Arial" w:cs="Arial"/>
        </w:rPr>
        <w:t xml:space="preserve">qui ont le rôle </w:t>
      </w:r>
      <w:r w:rsidR="008A6569" w:rsidRPr="00171593">
        <w:rPr>
          <w:rFonts w:ascii="Arial" w:hAnsi="Arial" w:cs="Arial"/>
          <w:i/>
        </w:rPr>
        <w:t>C</w:t>
      </w:r>
      <w:r w:rsidR="008A6569">
        <w:rPr>
          <w:rFonts w:ascii="Arial" w:hAnsi="Arial" w:cs="Arial"/>
        </w:rPr>
        <w:t xml:space="preserve"> et </w:t>
      </w:r>
      <w:r>
        <w:rPr>
          <w:rFonts w:ascii="Arial" w:hAnsi="Arial" w:cs="Arial"/>
        </w:rPr>
        <w:t>qui ont voté</w:t>
      </w:r>
      <w:r w:rsidRPr="00CB59E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Le résultat du vote reste le même que lors de la troisième phase de cette partie. </w:t>
      </w:r>
    </w:p>
    <w:p w14:paraId="11528322" w14:textId="77777777" w:rsidR="00605D43" w:rsidRDefault="00605D43" w:rsidP="00916442">
      <w:pPr>
        <w:jc w:val="both"/>
        <w:rPr>
          <w:ins w:id="29" w:author="Utilisateur de Microsoft Office" w:date="2017-09-26T11:44:00Z"/>
          <w:rFonts w:ascii="Arial" w:hAnsi="Arial" w:cs="Arial"/>
        </w:rPr>
      </w:pPr>
    </w:p>
    <w:p w14:paraId="0EAA9241" w14:textId="50CF0F7E" w:rsidR="002D6C96" w:rsidRDefault="002D6C96" w:rsidP="00916442">
      <w:pPr>
        <w:jc w:val="both"/>
        <w:rPr>
          <w:ins w:id="30" w:author="Utilisateur de Microsoft Office" w:date="2017-09-26T11:49:00Z"/>
          <w:rFonts w:ascii="Arial" w:hAnsi="Arial" w:cs="Arial"/>
        </w:rPr>
      </w:pPr>
      <w:ins w:id="31" w:author="Utilisateur de Microsoft Office" w:date="2017-09-26T11:47:00Z">
        <w:r>
          <w:rPr>
            <w:rFonts w:ascii="Arial" w:hAnsi="Arial" w:cs="Arial"/>
          </w:rPr>
          <w:t xml:space="preserve">Si les joueurs C ont décidé de ne donner que 250 ECU aux joueurs/joueuses ayant été </w:t>
        </w:r>
      </w:ins>
      <w:ins w:id="32" w:author="Utilisateur de Microsoft Office" w:date="2017-09-26T11:48:00Z">
        <w:r>
          <w:rPr>
            <w:rFonts w:ascii="Arial" w:hAnsi="Arial" w:cs="Arial"/>
          </w:rPr>
          <w:t>détecté-e</w:t>
        </w:r>
      </w:ins>
      <w:ins w:id="33" w:author="Utilisateur de Microsoft Office" w:date="2017-09-26T11:47:00Z">
        <w:r>
          <w:rPr>
            <w:rFonts w:ascii="Arial" w:hAnsi="Arial" w:cs="Arial"/>
          </w:rPr>
          <w:t xml:space="preserve"> </w:t>
        </w:r>
      </w:ins>
      <w:ins w:id="34" w:author="Utilisateur de Microsoft Office" w:date="2017-09-26T11:48:00Z">
        <w:r>
          <w:rPr>
            <w:rFonts w:ascii="Arial" w:hAnsi="Arial" w:cs="Arial"/>
          </w:rPr>
          <w:t>après avoir pris</w:t>
        </w:r>
      </w:ins>
      <w:ins w:id="35" w:author="Utilisateur de Microsoft Office" w:date="2017-09-26T11:47:00Z">
        <w:r>
          <w:rPr>
            <w:rFonts w:ascii="Arial" w:hAnsi="Arial" w:cs="Arial"/>
          </w:rPr>
          <w:t xml:space="preserve"> le revenu d</w:t>
        </w:r>
      </w:ins>
      <w:ins w:id="36" w:author="Utilisateur de Microsoft Office" w:date="2017-09-26T11:48:00Z">
        <w:r>
          <w:rPr>
            <w:rFonts w:ascii="Arial" w:hAnsi="Arial" w:cs="Arial"/>
          </w:rPr>
          <w:t xml:space="preserve">’un-e autre, alors </w:t>
        </w:r>
      </w:ins>
      <w:ins w:id="37" w:author="Utilisateur de Microsoft Office" w:date="2017-09-26T11:49:00Z">
        <w:r>
          <w:rPr>
            <w:rFonts w:ascii="Arial" w:hAnsi="Arial" w:cs="Arial"/>
          </w:rPr>
          <w:t xml:space="preserve">vous toucherez 450 ECU si votre historique est vierge, et 250 ECU seulement si votre dossier comprend au moins une détection. </w:t>
        </w:r>
      </w:ins>
    </w:p>
    <w:p w14:paraId="5F18ADC4" w14:textId="5727DC22" w:rsidR="002D6C96" w:rsidRDefault="002D6C96" w:rsidP="00916442">
      <w:pPr>
        <w:jc w:val="both"/>
        <w:rPr>
          <w:ins w:id="38" w:author="Utilisateur de Microsoft Office" w:date="2017-09-26T11:49:00Z"/>
          <w:rFonts w:ascii="Arial" w:hAnsi="Arial" w:cs="Arial"/>
        </w:rPr>
      </w:pPr>
      <w:ins w:id="39" w:author="Utilisateur de Microsoft Office" w:date="2017-09-26T11:49:00Z">
        <w:r>
          <w:rPr>
            <w:rFonts w:ascii="Arial" w:hAnsi="Arial" w:cs="Arial"/>
          </w:rPr>
          <w:t>Si les joueurs C ont décidé de donner 450 ECU à tous les participants, alors vous toucherez 450 ECU dans tous les cas.</w:t>
        </w:r>
      </w:ins>
    </w:p>
    <w:p w14:paraId="53A3546C" w14:textId="147883E3" w:rsidR="00605D43" w:rsidDel="002D6C96" w:rsidRDefault="00605D43" w:rsidP="00916442">
      <w:pPr>
        <w:jc w:val="both"/>
        <w:rPr>
          <w:del w:id="40" w:author="Utilisateur de Microsoft Office" w:date="2017-09-26T11:49:00Z"/>
          <w:rFonts w:ascii="Arial" w:hAnsi="Arial" w:cs="Arial"/>
        </w:rPr>
      </w:pPr>
    </w:p>
    <w:p w14:paraId="0BFB4F65" w14:textId="77777777" w:rsidR="00DF52D2" w:rsidRDefault="00DF52D2" w:rsidP="00916442">
      <w:pPr>
        <w:jc w:val="both"/>
        <w:rPr>
          <w:rFonts w:ascii="Arial" w:hAnsi="Arial" w:cs="Arial"/>
        </w:rPr>
      </w:pPr>
    </w:p>
    <w:p w14:paraId="2F1F1B9C" w14:textId="77777777" w:rsidR="008A6569" w:rsidRDefault="008A6569" w:rsidP="00916442">
      <w:pPr>
        <w:jc w:val="both"/>
        <w:rPr>
          <w:rFonts w:ascii="Arial" w:hAnsi="Arial" w:cs="Arial"/>
        </w:rPr>
      </w:pPr>
    </w:p>
    <w:p w14:paraId="42F6E836" w14:textId="5EF37576" w:rsidR="00DA3BE1" w:rsidRDefault="00DA3BE1" w:rsidP="00916442">
      <w:pPr>
        <w:jc w:val="both"/>
        <w:rPr>
          <w:rFonts w:ascii="Arial" w:hAnsi="Arial" w:cs="Arial"/>
        </w:rPr>
      </w:pPr>
      <w:commentRangeStart w:id="41"/>
      <w:r w:rsidRPr="00DA3BE1">
        <w:rPr>
          <w:rFonts w:ascii="Arial" w:hAnsi="Arial" w:cs="Arial"/>
          <w:i/>
        </w:rPr>
        <w:t>Important</w:t>
      </w:r>
      <w:r>
        <w:rPr>
          <w:rFonts w:ascii="Arial" w:hAnsi="Arial" w:cs="Arial"/>
        </w:rPr>
        <w:t xml:space="preserve"> : si </w:t>
      </w:r>
      <w:r w:rsidR="00ED7F41">
        <w:rPr>
          <w:rFonts w:ascii="Arial" w:hAnsi="Arial" w:cs="Arial"/>
        </w:rPr>
        <w:t xml:space="preserve">au moins un-e </w:t>
      </w:r>
      <w:r>
        <w:rPr>
          <w:rFonts w:ascii="Arial" w:hAnsi="Arial" w:cs="Arial"/>
        </w:rPr>
        <w:t>des 3 joueurs</w:t>
      </w:r>
      <w:r w:rsidR="00ED7F41">
        <w:rPr>
          <w:rFonts w:ascii="Arial" w:hAnsi="Arial" w:cs="Arial"/>
        </w:rPr>
        <w:t>/joueuses</w:t>
      </w:r>
      <w:r>
        <w:rPr>
          <w:rFonts w:ascii="Arial" w:hAnsi="Arial" w:cs="Arial"/>
        </w:rPr>
        <w:t xml:space="preserve"> a voté pour l’option 2 (</w:t>
      </w:r>
      <w:r w:rsidRPr="00CB59E8">
        <w:rPr>
          <w:rFonts w:ascii="Arial" w:hAnsi="Arial" w:cs="Arial"/>
        </w:rPr>
        <w:t xml:space="preserve">envoyer 450 </w:t>
      </w:r>
      <w:r w:rsidR="00ED7F41">
        <w:rPr>
          <w:rFonts w:ascii="Arial" w:hAnsi="Arial" w:cs="Arial"/>
        </w:rPr>
        <w:t>ECU</w:t>
      </w:r>
      <w:r w:rsidR="00ED7F41" w:rsidRPr="00CB59E8">
        <w:rPr>
          <w:rFonts w:ascii="Arial" w:hAnsi="Arial" w:cs="Arial"/>
        </w:rPr>
        <w:t xml:space="preserve"> </w:t>
      </w:r>
      <w:r w:rsidRPr="00CB59E8">
        <w:rPr>
          <w:rFonts w:ascii="Arial" w:hAnsi="Arial" w:cs="Arial"/>
        </w:rPr>
        <w:t xml:space="preserve">à celles et ceux qui </w:t>
      </w:r>
      <w:r>
        <w:rPr>
          <w:rFonts w:ascii="Arial" w:hAnsi="Arial" w:cs="Arial"/>
        </w:rPr>
        <w:t>ont décidé de ne pas prendre</w:t>
      </w:r>
      <w:r w:rsidRPr="00CB59E8">
        <w:rPr>
          <w:rFonts w:ascii="Arial" w:hAnsi="Arial" w:cs="Arial"/>
        </w:rPr>
        <w:t xml:space="preserve"> une partie du revenu d’un</w:t>
      </w:r>
      <w:r w:rsidR="00ED7F41">
        <w:rPr>
          <w:rFonts w:ascii="Arial" w:hAnsi="Arial" w:cs="Arial"/>
        </w:rPr>
        <w:t>-e</w:t>
      </w:r>
      <w:r w:rsidRPr="00CB59E8">
        <w:rPr>
          <w:rFonts w:ascii="Arial" w:hAnsi="Arial" w:cs="Arial"/>
        </w:rPr>
        <w:t xml:space="preserve"> autre joueur</w:t>
      </w:r>
      <w:r w:rsidR="00ED7F41">
        <w:rPr>
          <w:rFonts w:ascii="Arial" w:hAnsi="Arial" w:cs="Arial"/>
        </w:rPr>
        <w:t>/joueuse</w:t>
      </w:r>
      <w:r>
        <w:rPr>
          <w:rFonts w:ascii="Arial" w:hAnsi="Arial" w:cs="Arial"/>
        </w:rPr>
        <w:t xml:space="preserve"> </w:t>
      </w:r>
      <w:r w:rsidRPr="00CB59E8">
        <w:rPr>
          <w:rFonts w:ascii="Arial" w:hAnsi="Arial" w:cs="Arial"/>
        </w:rPr>
        <w:t xml:space="preserve">ou </w:t>
      </w:r>
      <w:r>
        <w:rPr>
          <w:rFonts w:ascii="Arial" w:hAnsi="Arial" w:cs="Arial"/>
        </w:rPr>
        <w:t xml:space="preserve">qui </w:t>
      </w:r>
      <w:r w:rsidRPr="00CB59E8">
        <w:rPr>
          <w:rFonts w:ascii="Arial" w:hAnsi="Arial" w:cs="Arial"/>
        </w:rPr>
        <w:t>n’ont pas été détecté</w:t>
      </w:r>
      <w:r w:rsidR="00ED7F41">
        <w:rPr>
          <w:rFonts w:ascii="Arial" w:hAnsi="Arial" w:cs="Arial"/>
        </w:rPr>
        <w:t>-e-</w:t>
      </w:r>
      <w:r w:rsidRPr="00CB59E8">
        <w:rPr>
          <w:rFonts w:ascii="Arial" w:hAnsi="Arial" w:cs="Arial"/>
        </w:rPr>
        <w:t xml:space="preserve">s et envoyer 250 </w:t>
      </w:r>
      <w:r w:rsidR="00ED7F41">
        <w:rPr>
          <w:rFonts w:ascii="Arial" w:hAnsi="Arial" w:cs="Arial"/>
        </w:rPr>
        <w:t xml:space="preserve">ECU </w:t>
      </w:r>
      <w:r w:rsidRPr="00CB59E8">
        <w:rPr>
          <w:rFonts w:ascii="Arial" w:hAnsi="Arial" w:cs="Arial"/>
        </w:rPr>
        <w:t>à celles et ceux qui ont été détecté</w:t>
      </w:r>
      <w:r w:rsidR="00ED7F41">
        <w:rPr>
          <w:rFonts w:ascii="Arial" w:hAnsi="Arial" w:cs="Arial"/>
        </w:rPr>
        <w:t>-e-s</w:t>
      </w:r>
      <w:r>
        <w:rPr>
          <w:rFonts w:ascii="Arial" w:hAnsi="Arial" w:cs="Arial"/>
        </w:rPr>
        <w:t xml:space="preserve">, </w:t>
      </w:r>
      <w:commentRangeStart w:id="42"/>
      <w:r>
        <w:rPr>
          <w:rFonts w:ascii="Arial" w:hAnsi="Arial" w:cs="Arial"/>
        </w:rPr>
        <w:t xml:space="preserve">alors vous recevrez 250 </w:t>
      </w:r>
      <w:r w:rsidR="00ED7F41">
        <w:rPr>
          <w:rFonts w:ascii="Arial" w:hAnsi="Arial" w:cs="Arial"/>
        </w:rPr>
        <w:t xml:space="preserve">ECU </w:t>
      </w:r>
      <w:r>
        <w:rPr>
          <w:rFonts w:ascii="Arial" w:hAnsi="Arial" w:cs="Arial"/>
        </w:rPr>
        <w:t xml:space="preserve">si </w:t>
      </w:r>
    </w:p>
    <w:p w14:paraId="15373809" w14:textId="03A8D7A5" w:rsidR="00DA3BE1" w:rsidRDefault="00DA3BE1" w:rsidP="00DA3BE1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vous</w:t>
      </w:r>
      <w:r w:rsidR="001245B1">
        <w:rPr>
          <w:rFonts w:ascii="Arial" w:hAnsi="Arial" w:cs="Arial"/>
        </w:rPr>
        <w:t xml:space="preserve"> avez pris une partie du revenu d’</w:t>
      </w:r>
      <w:r w:rsidR="00E12E3C">
        <w:rPr>
          <w:rFonts w:ascii="Arial" w:hAnsi="Arial" w:cs="Arial"/>
        </w:rPr>
        <w:t>un</w:t>
      </w:r>
      <w:r w:rsidR="00ED7F41">
        <w:rPr>
          <w:rFonts w:ascii="Arial" w:hAnsi="Arial" w:cs="Arial"/>
        </w:rPr>
        <w:t>-e</w:t>
      </w:r>
      <w:r w:rsidR="00E12E3C">
        <w:rPr>
          <w:rFonts w:ascii="Arial" w:hAnsi="Arial" w:cs="Arial"/>
        </w:rPr>
        <w:t xml:space="preserve"> autre joueur</w:t>
      </w:r>
      <w:r w:rsidR="00ED7F41">
        <w:rPr>
          <w:rFonts w:ascii="Arial" w:hAnsi="Arial" w:cs="Arial"/>
        </w:rPr>
        <w:t>/joueuse</w:t>
      </w:r>
      <w:r w:rsidR="00E12E3C">
        <w:rPr>
          <w:rFonts w:ascii="Arial" w:hAnsi="Arial" w:cs="Arial"/>
        </w:rPr>
        <w:t xml:space="preserve"> à la </w:t>
      </w:r>
      <w:r w:rsidR="00E12E3C" w:rsidRPr="00171593">
        <w:rPr>
          <w:rFonts w:ascii="Arial" w:hAnsi="Arial" w:cs="Arial"/>
          <w:u w:val="single"/>
        </w:rPr>
        <w:t>deuxième</w:t>
      </w:r>
      <w:r w:rsidR="00E12E3C">
        <w:rPr>
          <w:rFonts w:ascii="Arial" w:hAnsi="Arial" w:cs="Arial"/>
        </w:rPr>
        <w:t xml:space="preserve"> phase,</w:t>
      </w:r>
      <w:r w:rsidR="001245B1">
        <w:rPr>
          <w:rFonts w:ascii="Arial" w:hAnsi="Arial" w:cs="Arial"/>
        </w:rPr>
        <w:t xml:space="preserve"> vous vous êtes fait</w:t>
      </w:r>
      <w:r w:rsidR="00ED7F41">
        <w:rPr>
          <w:rFonts w:ascii="Arial" w:hAnsi="Arial" w:cs="Arial"/>
        </w:rPr>
        <w:t>-</w:t>
      </w:r>
      <w:r w:rsidR="001245B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détect</w:t>
      </w:r>
      <w:r w:rsidR="00ED7F41">
        <w:rPr>
          <w:rFonts w:ascii="Arial" w:hAnsi="Arial" w:cs="Arial"/>
        </w:rPr>
        <w:t>er</w:t>
      </w:r>
      <w:r>
        <w:rPr>
          <w:rFonts w:ascii="Arial" w:hAnsi="Arial" w:cs="Arial"/>
        </w:rPr>
        <w:t xml:space="preserve"> et vous n’avez pas effacé votre historique à la </w:t>
      </w:r>
      <w:r w:rsidRPr="00171593">
        <w:rPr>
          <w:rFonts w:ascii="Arial" w:hAnsi="Arial" w:cs="Arial"/>
          <w:u w:val="single"/>
        </w:rPr>
        <w:t>quatrième</w:t>
      </w:r>
      <w:r>
        <w:rPr>
          <w:rFonts w:ascii="Arial" w:hAnsi="Arial" w:cs="Arial"/>
        </w:rPr>
        <w:t xml:space="preserve"> phase,</w:t>
      </w:r>
    </w:p>
    <w:p w14:paraId="026D71A3" w14:textId="621A4AEA" w:rsidR="00DA3BE1" w:rsidRPr="00DA3BE1" w:rsidRDefault="00E12E3C" w:rsidP="00DA3BE1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ET/OU </w:t>
      </w:r>
      <w:r w:rsidR="00DA3BE1">
        <w:rPr>
          <w:rFonts w:ascii="Arial" w:hAnsi="Arial" w:cs="Arial"/>
        </w:rPr>
        <w:t xml:space="preserve">vous </w:t>
      </w:r>
      <w:r>
        <w:rPr>
          <w:rFonts w:ascii="Arial" w:hAnsi="Arial" w:cs="Arial"/>
        </w:rPr>
        <w:t>avez pris une partie du revenu d’un</w:t>
      </w:r>
      <w:r w:rsidR="00ED7F41">
        <w:rPr>
          <w:rFonts w:ascii="Arial" w:hAnsi="Arial" w:cs="Arial"/>
        </w:rPr>
        <w:t>-e</w:t>
      </w:r>
      <w:r>
        <w:rPr>
          <w:rFonts w:ascii="Arial" w:hAnsi="Arial" w:cs="Arial"/>
        </w:rPr>
        <w:t xml:space="preserve"> autre joueur</w:t>
      </w:r>
      <w:r w:rsidR="00ED7F41">
        <w:rPr>
          <w:rFonts w:ascii="Arial" w:hAnsi="Arial" w:cs="Arial"/>
        </w:rPr>
        <w:t>/joueuse</w:t>
      </w:r>
      <w:r>
        <w:rPr>
          <w:rFonts w:ascii="Arial" w:hAnsi="Arial" w:cs="Arial"/>
        </w:rPr>
        <w:t xml:space="preserve"> à la </w:t>
      </w:r>
      <w:r w:rsidRPr="00171593">
        <w:rPr>
          <w:rFonts w:ascii="Arial" w:hAnsi="Arial" w:cs="Arial"/>
          <w:u w:val="single"/>
        </w:rPr>
        <w:t>cinquième</w:t>
      </w:r>
      <w:r>
        <w:rPr>
          <w:rFonts w:ascii="Arial" w:hAnsi="Arial" w:cs="Arial"/>
        </w:rPr>
        <w:t xml:space="preserve"> (et donc dernière) phase et vous vous êtes fait</w:t>
      </w:r>
      <w:r w:rsidR="00ED7F41">
        <w:rPr>
          <w:rFonts w:ascii="Arial" w:hAnsi="Arial" w:cs="Arial"/>
        </w:rPr>
        <w:t>-</w:t>
      </w:r>
      <w:r>
        <w:rPr>
          <w:rFonts w:ascii="Arial" w:hAnsi="Arial" w:cs="Arial"/>
        </w:rPr>
        <w:t>e détect</w:t>
      </w:r>
      <w:r w:rsidR="00ED7F41">
        <w:rPr>
          <w:rFonts w:ascii="Arial" w:hAnsi="Arial" w:cs="Arial"/>
        </w:rPr>
        <w:t>er</w:t>
      </w:r>
      <w:r>
        <w:rPr>
          <w:rFonts w:ascii="Arial" w:hAnsi="Arial" w:cs="Arial"/>
        </w:rPr>
        <w:t>.</w:t>
      </w:r>
      <w:commentRangeEnd w:id="42"/>
      <w:r w:rsidR="008A6569">
        <w:rPr>
          <w:rStyle w:val="Marquedecommentaire"/>
        </w:rPr>
        <w:commentReference w:id="42"/>
      </w:r>
    </w:p>
    <w:commentRangeEnd w:id="41"/>
    <w:p w14:paraId="3BAD2ED1" w14:textId="77777777" w:rsidR="00DA3BE1" w:rsidRDefault="002D6C96" w:rsidP="00916442">
      <w:pPr>
        <w:jc w:val="both"/>
        <w:rPr>
          <w:rFonts w:ascii="Arial" w:hAnsi="Arial" w:cs="Arial"/>
        </w:rPr>
      </w:pPr>
      <w:r>
        <w:rPr>
          <w:rStyle w:val="Marquedecommentaire"/>
        </w:rPr>
        <w:commentReference w:id="41"/>
      </w:r>
    </w:p>
    <w:p w14:paraId="7DE9CF08" w14:textId="77777777" w:rsidR="00F414AA" w:rsidRDefault="00F414AA" w:rsidP="00916442">
      <w:pPr>
        <w:jc w:val="both"/>
        <w:rPr>
          <w:rFonts w:ascii="Arial" w:hAnsi="Arial" w:cs="Arial"/>
        </w:rPr>
      </w:pPr>
    </w:p>
    <w:p w14:paraId="0DB86536" w14:textId="01735C2D" w:rsidR="007D658D" w:rsidRPr="00CB59E8" w:rsidRDefault="007D658D" w:rsidP="009164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taux de conversion des </w:t>
      </w:r>
      <w:r w:rsidR="00ED7F41">
        <w:rPr>
          <w:rFonts w:ascii="Arial" w:hAnsi="Arial" w:cs="Arial"/>
        </w:rPr>
        <w:t xml:space="preserve">ECU </w:t>
      </w:r>
      <w:r>
        <w:rPr>
          <w:rFonts w:ascii="Arial" w:hAnsi="Arial" w:cs="Arial"/>
        </w:rPr>
        <w:t xml:space="preserve">en </w:t>
      </w:r>
      <w:r w:rsidR="00ED7F41">
        <w:rPr>
          <w:rFonts w:ascii="Arial" w:hAnsi="Arial" w:cs="Arial"/>
        </w:rPr>
        <w:t xml:space="preserve">EUROS </w:t>
      </w:r>
      <w:r>
        <w:rPr>
          <w:rFonts w:ascii="Arial" w:hAnsi="Arial" w:cs="Arial"/>
        </w:rPr>
        <w:t xml:space="preserve">pour cette partie est de </w:t>
      </w:r>
      <w:r w:rsidRPr="00113E4F">
        <w:rPr>
          <w:rFonts w:ascii="Arial" w:hAnsi="Arial" w:cs="Arial"/>
          <w:highlight w:val="yellow"/>
        </w:rPr>
        <w:t>xxx</w:t>
      </w:r>
      <w:r>
        <w:rPr>
          <w:rFonts w:ascii="Arial" w:hAnsi="Arial" w:cs="Arial"/>
        </w:rPr>
        <w:t xml:space="preserve"> </w:t>
      </w:r>
      <w:r w:rsidR="00ED7F41">
        <w:rPr>
          <w:rFonts w:ascii="Arial" w:hAnsi="Arial" w:cs="Arial"/>
        </w:rPr>
        <w:t xml:space="preserve">ECU </w:t>
      </w:r>
      <w:r>
        <w:rPr>
          <w:rFonts w:ascii="Arial" w:hAnsi="Arial" w:cs="Arial"/>
        </w:rPr>
        <w:t xml:space="preserve">= </w:t>
      </w:r>
      <w:r w:rsidRPr="00113E4F">
        <w:rPr>
          <w:rFonts w:ascii="Arial" w:hAnsi="Arial" w:cs="Arial"/>
          <w:highlight w:val="yellow"/>
        </w:rPr>
        <w:t>xxx</w:t>
      </w:r>
      <w:r>
        <w:rPr>
          <w:rFonts w:ascii="Arial" w:hAnsi="Arial" w:cs="Arial"/>
        </w:rPr>
        <w:t xml:space="preserve"> </w:t>
      </w:r>
      <w:r w:rsidR="00ED7F41">
        <w:rPr>
          <w:rFonts w:ascii="Arial" w:hAnsi="Arial" w:cs="Arial"/>
        </w:rPr>
        <w:t>EUROS</w:t>
      </w:r>
      <w:r>
        <w:rPr>
          <w:rFonts w:ascii="Arial" w:hAnsi="Arial" w:cs="Arial"/>
        </w:rPr>
        <w:t>.</w:t>
      </w:r>
    </w:p>
    <w:p w14:paraId="760F9378" w14:textId="77777777" w:rsidR="00D67E7D" w:rsidRPr="00CB59E8" w:rsidRDefault="00D67E7D" w:rsidP="00F00D35">
      <w:pPr>
        <w:jc w:val="both"/>
        <w:rPr>
          <w:rFonts w:ascii="Arial" w:hAnsi="Arial" w:cs="Arial"/>
        </w:rPr>
      </w:pPr>
    </w:p>
    <w:p w14:paraId="4E994E0A" w14:textId="331CA6E8" w:rsidR="00101D3A" w:rsidRDefault="00101D3A" w:rsidP="00F00D35">
      <w:pPr>
        <w:jc w:val="both"/>
        <w:rPr>
          <w:rFonts w:ascii="Arial" w:hAnsi="Arial" w:cs="Arial"/>
        </w:rPr>
      </w:pPr>
    </w:p>
    <w:p w14:paraId="77A29D69" w14:textId="77777777" w:rsidR="000F54D0" w:rsidRDefault="00101D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3BD155" w14:textId="59F87AFE" w:rsidR="00101D3A" w:rsidRDefault="00D435F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74863" wp14:editId="7F9C3C6E">
                <wp:simplePos x="0" y="0"/>
                <wp:positionH relativeFrom="column">
                  <wp:posOffset>2923540</wp:posOffset>
                </wp:positionH>
                <wp:positionV relativeFrom="paragraph">
                  <wp:posOffset>-97155</wp:posOffset>
                </wp:positionV>
                <wp:extent cx="36284" cy="9051083"/>
                <wp:effectExtent l="0" t="0" r="40005" b="425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4" cy="9051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3E85930" id="Connecteur droit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-7.6pt" to="233.05pt,70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23B9700" w14:textId="4EC796FE" w:rsidR="00011D38" w:rsidRPr="00CB59E8" w:rsidRDefault="001D5B26" w:rsidP="00F00D3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57216" behindDoc="0" locked="0" layoutInCell="1" allowOverlap="1" wp14:anchorId="5B155536" wp14:editId="1E9D51F8">
            <wp:simplePos x="0" y="0"/>
            <wp:positionH relativeFrom="column">
              <wp:posOffset>-1766216</wp:posOffset>
            </wp:positionH>
            <wp:positionV relativeFrom="paragraph">
              <wp:posOffset>14605</wp:posOffset>
            </wp:positionV>
            <wp:extent cx="5777865" cy="8346440"/>
            <wp:effectExtent l="0" t="0" r="0" b="54610"/>
            <wp:wrapNone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93F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0E7815E" wp14:editId="2C62ADAC">
            <wp:simplePos x="0" y="0"/>
            <wp:positionH relativeFrom="column">
              <wp:posOffset>3152140</wp:posOffset>
            </wp:positionH>
            <wp:positionV relativeFrom="paragraph">
              <wp:posOffset>14605</wp:posOffset>
            </wp:positionV>
            <wp:extent cx="3199987" cy="5717540"/>
            <wp:effectExtent l="0" t="0" r="19685" b="1651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1D38" w:rsidRPr="00CB59E8" w:rsidSect="00B931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ROMANIUC Rustam" w:date="2017-09-09T08:36:00Z" w:initials="RR">
    <w:p w14:paraId="469F6D27" w14:textId="6D2B5EB6" w:rsidR="004114B2" w:rsidRDefault="00276048">
      <w:pPr>
        <w:pStyle w:val="Commentaire"/>
      </w:pPr>
      <w:r>
        <w:rPr>
          <w:rStyle w:val="Marquedecommentaire"/>
        </w:rPr>
        <w:annotationRef/>
      </w:r>
      <w:r>
        <w:t>Est-ce bien le cas ? Si je me souviens bien, dans les calculs que tu as fait, le rôle du joueur reste le même du début jusqu’à la fin de l’expérience.</w:t>
      </w:r>
    </w:p>
  </w:comment>
  <w:comment w:id="21" w:author="Utilisateur de Microsoft Office" w:date="2017-09-26T11:38:00Z" w:initials="Office">
    <w:p w14:paraId="33DD5B63" w14:textId="45281105" w:rsidR="004114B2" w:rsidRDefault="004114B2">
      <w:pPr>
        <w:pStyle w:val="Commentaire"/>
      </w:pPr>
      <w:r>
        <w:rPr>
          <w:rStyle w:val="Marquedecommentaire"/>
        </w:rPr>
        <w:annotationRef/>
      </w:r>
      <w:r>
        <w:t>Oui, c’est bien ce qu’on dit non ?</w:t>
      </w:r>
    </w:p>
  </w:comment>
  <w:comment w:id="42" w:author="ROMANIUC Rustam" w:date="2017-09-13T10:48:00Z" w:initials="RR">
    <w:p w14:paraId="57730889" w14:textId="271FDFB8" w:rsidR="008A6569" w:rsidRDefault="008A6569">
      <w:pPr>
        <w:pStyle w:val="Commentaire"/>
      </w:pPr>
      <w:r>
        <w:rPr>
          <w:rStyle w:val="Marquedecommentaire"/>
        </w:rPr>
        <w:annotationRef/>
      </w:r>
      <w:r>
        <w:t xml:space="preserve">Je trouve que cette partie n’est pas très claire. Les sujets risquent de se perdre. Mais je ne vois pas encore comment la simplifier. </w:t>
      </w:r>
    </w:p>
  </w:comment>
  <w:comment w:id="41" w:author="Utilisateur de Microsoft Office" w:date="2017-09-26T11:50:00Z" w:initials="Office">
    <w:p w14:paraId="6E685023" w14:textId="161EC79D" w:rsidR="002D6C96" w:rsidRDefault="002D6C96">
      <w:pPr>
        <w:pStyle w:val="Commentaire"/>
      </w:pPr>
      <w:r>
        <w:rPr>
          <w:rStyle w:val="Marquedecommentaire"/>
        </w:rPr>
        <w:annotationRef/>
      </w:r>
      <w:r>
        <w:t xml:space="preserve">Je propose le paragraphe ci-dessus </w:t>
      </w:r>
      <w:r w:rsidR="00FE06B5">
        <w:t>pour remplacer celui-là.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9F6D27" w15:done="0"/>
  <w15:commentEx w15:paraId="33DD5B63" w15:paraIdParent="469F6D27" w15:done="0"/>
  <w15:commentEx w15:paraId="57730889" w15:done="0"/>
  <w15:commentEx w15:paraId="6E6850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23EAE" w14:textId="77777777" w:rsidR="002D461B" w:rsidRDefault="002D461B" w:rsidP="00FB0FB1">
      <w:r>
        <w:separator/>
      </w:r>
    </w:p>
  </w:endnote>
  <w:endnote w:type="continuationSeparator" w:id="0">
    <w:p w14:paraId="3AD923D2" w14:textId="77777777" w:rsidR="002D461B" w:rsidRDefault="002D461B" w:rsidP="00FB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30867" w14:textId="77777777" w:rsidR="002D461B" w:rsidRDefault="002D461B" w:rsidP="00FB0FB1">
      <w:r>
        <w:separator/>
      </w:r>
    </w:p>
  </w:footnote>
  <w:footnote w:type="continuationSeparator" w:id="0">
    <w:p w14:paraId="1034B04A" w14:textId="77777777" w:rsidR="002D461B" w:rsidRDefault="002D461B" w:rsidP="00FB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3671"/>
    <w:multiLevelType w:val="hybridMultilevel"/>
    <w:tmpl w:val="B0D2F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1B1F"/>
    <w:multiLevelType w:val="hybridMultilevel"/>
    <w:tmpl w:val="6978A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44EED"/>
    <w:multiLevelType w:val="hybridMultilevel"/>
    <w:tmpl w:val="56E044F6"/>
    <w:lvl w:ilvl="0" w:tplc="040C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3B1973FC"/>
    <w:multiLevelType w:val="hybridMultilevel"/>
    <w:tmpl w:val="2AB82496"/>
    <w:lvl w:ilvl="0" w:tplc="5CDE04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14CFE"/>
    <w:multiLevelType w:val="hybridMultilevel"/>
    <w:tmpl w:val="D5781396"/>
    <w:lvl w:ilvl="0" w:tplc="040C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53E531F2"/>
    <w:multiLevelType w:val="hybridMultilevel"/>
    <w:tmpl w:val="71E62600"/>
    <w:lvl w:ilvl="0" w:tplc="040C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76FD1857"/>
    <w:multiLevelType w:val="hybridMultilevel"/>
    <w:tmpl w:val="DACEB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04A1C"/>
    <w:multiLevelType w:val="hybridMultilevel"/>
    <w:tmpl w:val="28525A9A"/>
    <w:lvl w:ilvl="0" w:tplc="B8760A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tilisateur de Microsoft Office">
    <w15:presenceInfo w15:providerId="None" w15:userId="Utilisateur de Microsoft Office"/>
  </w15:person>
  <w15:person w15:author="ROMANIUC Rustam">
    <w15:presenceInfo w15:providerId="AD" w15:userId="S-1-5-21-2632871235-1783987178-55265581-7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B2"/>
    <w:rsid w:val="0000693F"/>
    <w:rsid w:val="00011D38"/>
    <w:rsid w:val="00024194"/>
    <w:rsid w:val="000407F1"/>
    <w:rsid w:val="0007180B"/>
    <w:rsid w:val="000F51F2"/>
    <w:rsid w:val="000F54D0"/>
    <w:rsid w:val="00101D3A"/>
    <w:rsid w:val="00113D2F"/>
    <w:rsid w:val="00113E4F"/>
    <w:rsid w:val="001245B1"/>
    <w:rsid w:val="00132F68"/>
    <w:rsid w:val="00171593"/>
    <w:rsid w:val="0018466A"/>
    <w:rsid w:val="001A57D5"/>
    <w:rsid w:val="001B3B05"/>
    <w:rsid w:val="001D5B26"/>
    <w:rsid w:val="001E0F7F"/>
    <w:rsid w:val="001E5409"/>
    <w:rsid w:val="001F49A6"/>
    <w:rsid w:val="001F7B44"/>
    <w:rsid w:val="002162F0"/>
    <w:rsid w:val="00223B1B"/>
    <w:rsid w:val="00243BB1"/>
    <w:rsid w:val="002461AD"/>
    <w:rsid w:val="00272C5D"/>
    <w:rsid w:val="00276048"/>
    <w:rsid w:val="0028343C"/>
    <w:rsid w:val="002D461B"/>
    <w:rsid w:val="002D6C96"/>
    <w:rsid w:val="002F0556"/>
    <w:rsid w:val="0033241B"/>
    <w:rsid w:val="00384E23"/>
    <w:rsid w:val="003C6EB8"/>
    <w:rsid w:val="003D7C2D"/>
    <w:rsid w:val="003E6104"/>
    <w:rsid w:val="003E7F38"/>
    <w:rsid w:val="004114B2"/>
    <w:rsid w:val="00412A68"/>
    <w:rsid w:val="00431286"/>
    <w:rsid w:val="0047257B"/>
    <w:rsid w:val="004751B2"/>
    <w:rsid w:val="004C0C8C"/>
    <w:rsid w:val="004C1F67"/>
    <w:rsid w:val="00501DBC"/>
    <w:rsid w:val="0053601F"/>
    <w:rsid w:val="005642DC"/>
    <w:rsid w:val="00567DCF"/>
    <w:rsid w:val="005A3296"/>
    <w:rsid w:val="006046FC"/>
    <w:rsid w:val="00605D43"/>
    <w:rsid w:val="00641EF8"/>
    <w:rsid w:val="006B58FA"/>
    <w:rsid w:val="006E2E9B"/>
    <w:rsid w:val="006F1328"/>
    <w:rsid w:val="006F3096"/>
    <w:rsid w:val="007123A6"/>
    <w:rsid w:val="00760F38"/>
    <w:rsid w:val="00781738"/>
    <w:rsid w:val="007B4370"/>
    <w:rsid w:val="007D0301"/>
    <w:rsid w:val="007D658D"/>
    <w:rsid w:val="007F2F30"/>
    <w:rsid w:val="0084628E"/>
    <w:rsid w:val="00855496"/>
    <w:rsid w:val="00865F56"/>
    <w:rsid w:val="008A6569"/>
    <w:rsid w:val="008B6AE1"/>
    <w:rsid w:val="008C0F34"/>
    <w:rsid w:val="008C0F7C"/>
    <w:rsid w:val="008C2B4C"/>
    <w:rsid w:val="008C431B"/>
    <w:rsid w:val="009149F3"/>
    <w:rsid w:val="00916442"/>
    <w:rsid w:val="00927206"/>
    <w:rsid w:val="00944CD2"/>
    <w:rsid w:val="00947E31"/>
    <w:rsid w:val="00952738"/>
    <w:rsid w:val="00956F3A"/>
    <w:rsid w:val="00971216"/>
    <w:rsid w:val="009745D6"/>
    <w:rsid w:val="009827F9"/>
    <w:rsid w:val="009C0079"/>
    <w:rsid w:val="009D4A40"/>
    <w:rsid w:val="00A0196A"/>
    <w:rsid w:val="00A35A55"/>
    <w:rsid w:val="00A43483"/>
    <w:rsid w:val="00A51A8F"/>
    <w:rsid w:val="00A6403D"/>
    <w:rsid w:val="00A65089"/>
    <w:rsid w:val="00A95760"/>
    <w:rsid w:val="00AD2FAF"/>
    <w:rsid w:val="00AE2E55"/>
    <w:rsid w:val="00B10E61"/>
    <w:rsid w:val="00B134BF"/>
    <w:rsid w:val="00B22EB4"/>
    <w:rsid w:val="00B93113"/>
    <w:rsid w:val="00B949F7"/>
    <w:rsid w:val="00BB0B30"/>
    <w:rsid w:val="00BC458F"/>
    <w:rsid w:val="00BF3D9A"/>
    <w:rsid w:val="00C86717"/>
    <w:rsid w:val="00CB573C"/>
    <w:rsid w:val="00CB59E8"/>
    <w:rsid w:val="00D31DDB"/>
    <w:rsid w:val="00D36B0F"/>
    <w:rsid w:val="00D435FE"/>
    <w:rsid w:val="00D55991"/>
    <w:rsid w:val="00D67E7D"/>
    <w:rsid w:val="00D901C4"/>
    <w:rsid w:val="00D946F1"/>
    <w:rsid w:val="00D97760"/>
    <w:rsid w:val="00DA3BE1"/>
    <w:rsid w:val="00DF4AAE"/>
    <w:rsid w:val="00DF52D2"/>
    <w:rsid w:val="00DF5384"/>
    <w:rsid w:val="00E0662B"/>
    <w:rsid w:val="00E11B05"/>
    <w:rsid w:val="00E12E3C"/>
    <w:rsid w:val="00E136D8"/>
    <w:rsid w:val="00E5092E"/>
    <w:rsid w:val="00E5503D"/>
    <w:rsid w:val="00E75964"/>
    <w:rsid w:val="00E958C1"/>
    <w:rsid w:val="00E96C21"/>
    <w:rsid w:val="00E972B4"/>
    <w:rsid w:val="00EC7F0C"/>
    <w:rsid w:val="00ED7F41"/>
    <w:rsid w:val="00F00D35"/>
    <w:rsid w:val="00F3653A"/>
    <w:rsid w:val="00F414AA"/>
    <w:rsid w:val="00F44146"/>
    <w:rsid w:val="00F73EBD"/>
    <w:rsid w:val="00F84E8C"/>
    <w:rsid w:val="00FB0445"/>
    <w:rsid w:val="00FB0FB1"/>
    <w:rsid w:val="00FB28AB"/>
    <w:rsid w:val="00FB48E9"/>
    <w:rsid w:val="00FD14E7"/>
    <w:rsid w:val="00FD384D"/>
    <w:rsid w:val="00FE0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42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8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751B2"/>
    <w:pPr>
      <w:spacing w:beforeLines="1" w:afterLines="1"/>
    </w:pPr>
    <w:rPr>
      <w:rFonts w:ascii="Times" w:eastAsia="Cambria" w:hAnsi="Times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B6AE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D65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658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658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658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658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658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58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B0FB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0FB1"/>
  </w:style>
  <w:style w:type="paragraph" w:styleId="Pieddepage">
    <w:name w:val="footer"/>
    <w:basedOn w:val="Normal"/>
    <w:link w:val="PieddepageCar"/>
    <w:uiPriority w:val="99"/>
    <w:unhideWhenUsed/>
    <w:rsid w:val="00FB0FB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FB1"/>
  </w:style>
  <w:style w:type="table" w:styleId="Grilledutableau">
    <w:name w:val="Table Grid"/>
    <w:basedOn w:val="TableauNormal"/>
    <w:uiPriority w:val="39"/>
    <w:rsid w:val="000F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Relationship Id="rId22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AC64BA-C008-7E48-916C-DF0CCDCC44E5}" type="doc">
      <dgm:prSet loTypeId="urn:microsoft.com/office/officeart/2005/8/layout/process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A7B6AD7C-8F55-7B4C-AE16-C57561BCCC1D}">
      <dgm:prSet phldrT="[Texte]" custT="1"/>
      <dgm:spPr/>
      <dgm:t>
        <a:bodyPr/>
        <a:lstStyle/>
        <a:p>
          <a:r>
            <a:rPr lang="fr-FR" sz="1200"/>
            <a:t>Tâche consistant à placer les curseurs au milieu. </a:t>
          </a:r>
          <a:br>
            <a:rPr lang="fr-FR" sz="1200"/>
          </a:br>
          <a:r>
            <a:rPr lang="fr-FR" sz="1200"/>
            <a:t>Vous obtenez 1250 ECU.</a:t>
          </a:r>
        </a:p>
      </dgm:t>
    </dgm:pt>
    <dgm:pt modelId="{61B003A0-B86E-FC48-9256-1B5E9BEDC7C2}" type="parTrans" cxnId="{711905C9-0244-AB4C-B4C3-80991691AA50}">
      <dgm:prSet/>
      <dgm:spPr/>
      <dgm:t>
        <a:bodyPr/>
        <a:lstStyle/>
        <a:p>
          <a:endParaRPr lang="fr-FR"/>
        </a:p>
      </dgm:t>
    </dgm:pt>
    <dgm:pt modelId="{7D18DAA2-D634-5C4F-A940-BD7F73F1E9B3}" type="sibTrans" cxnId="{711905C9-0244-AB4C-B4C3-80991691AA50}">
      <dgm:prSet/>
      <dgm:spPr/>
      <dgm:t>
        <a:bodyPr/>
        <a:lstStyle/>
        <a:p>
          <a:endParaRPr lang="fr-FR"/>
        </a:p>
      </dgm:t>
    </dgm:pt>
    <dgm:pt modelId="{B5AA5CCF-534D-2D47-9DC9-2FCCE628A329}">
      <dgm:prSet phldrT="[Texte]" custT="1"/>
      <dgm:spPr/>
      <dgm:t>
        <a:bodyPr/>
        <a:lstStyle/>
        <a:p>
          <a:r>
            <a:rPr lang="fr-FR" sz="1200"/>
            <a:t>Vous apprenez si vous jouez le rôle A ou B. Vous devez décider de prendre une partie du revenu d'une personne anonyme.</a:t>
          </a:r>
        </a:p>
      </dgm:t>
    </dgm:pt>
    <dgm:pt modelId="{64FE3B41-EBD4-E540-AD3F-81462A1D0016}" type="parTrans" cxnId="{C164C540-EE6C-ED41-9EA8-DEA1B964A8D1}">
      <dgm:prSet/>
      <dgm:spPr/>
      <dgm:t>
        <a:bodyPr/>
        <a:lstStyle/>
        <a:p>
          <a:endParaRPr lang="fr-FR"/>
        </a:p>
      </dgm:t>
    </dgm:pt>
    <dgm:pt modelId="{60C772B8-98B7-1845-AAC0-4B5979EBAD38}" type="sibTrans" cxnId="{C164C540-EE6C-ED41-9EA8-DEA1B964A8D1}">
      <dgm:prSet/>
      <dgm:spPr/>
      <dgm:t>
        <a:bodyPr/>
        <a:lstStyle/>
        <a:p>
          <a:endParaRPr lang="fr-FR"/>
        </a:p>
      </dgm:t>
    </dgm:pt>
    <dgm:pt modelId="{D3DD6FE0-B789-534D-94A2-EC058B2BD136}">
      <dgm:prSet phldrT="[Texte]" custT="1"/>
      <dgm:spPr/>
      <dgm:t>
        <a:bodyPr/>
        <a:lstStyle/>
        <a:p>
          <a:r>
            <a:rPr lang="fr-FR" sz="1200"/>
            <a:t>Vous recevez 450 ECU ou 250 ECU (en fonction de la décisions des participants C,</a:t>
          </a:r>
          <a:br>
            <a:rPr lang="fr-FR" sz="1200"/>
          </a:br>
          <a:r>
            <a:rPr lang="fr-FR" sz="1200"/>
            <a:t>et en fonction de votre historique) </a:t>
          </a:r>
        </a:p>
      </dgm:t>
    </dgm:pt>
    <dgm:pt modelId="{6CB4B069-E630-3D48-B882-A96539175281}" type="parTrans" cxnId="{24CA6C7D-3963-B945-A2F9-7EA406D01B1F}">
      <dgm:prSet/>
      <dgm:spPr/>
      <dgm:t>
        <a:bodyPr/>
        <a:lstStyle/>
        <a:p>
          <a:endParaRPr lang="fr-FR"/>
        </a:p>
      </dgm:t>
    </dgm:pt>
    <dgm:pt modelId="{4A0EB5EA-6BFB-7D4B-AF5D-0E6DDE6BCF3D}" type="sibTrans" cxnId="{24CA6C7D-3963-B945-A2F9-7EA406D01B1F}">
      <dgm:prSet/>
      <dgm:spPr/>
      <dgm:t>
        <a:bodyPr/>
        <a:lstStyle/>
        <a:p>
          <a:endParaRPr lang="fr-FR"/>
        </a:p>
      </dgm:t>
    </dgm:pt>
    <dgm:pt modelId="{4693969A-F311-D84C-878B-EAFCD8A50D7B}">
      <dgm:prSet custT="1"/>
      <dgm:spPr/>
      <dgm:t>
        <a:bodyPr/>
        <a:lstStyle/>
        <a:p>
          <a:r>
            <a:rPr lang="fr-FR" sz="1200"/>
            <a:t>Si vous avez pris le revenu de quelqu'un :</a:t>
          </a:r>
        </a:p>
        <a:p>
          <a:r>
            <a:rPr lang="fr-FR" sz="1200"/>
            <a:t>Vous décidez si vous souhaitez effacer votre historique en cas de détection.</a:t>
          </a:r>
        </a:p>
      </dgm:t>
    </dgm:pt>
    <dgm:pt modelId="{3432BDC2-0EFD-5249-95B0-D5CD7D168919}" type="parTrans" cxnId="{C6C5FF04-CE6A-BE45-A84C-811014582D81}">
      <dgm:prSet/>
      <dgm:spPr/>
      <dgm:t>
        <a:bodyPr/>
        <a:lstStyle/>
        <a:p>
          <a:endParaRPr lang="fr-FR"/>
        </a:p>
      </dgm:t>
    </dgm:pt>
    <dgm:pt modelId="{CAFC2ED2-A219-F541-9596-5D1BD204B203}" type="sibTrans" cxnId="{C6C5FF04-CE6A-BE45-A84C-811014582D81}">
      <dgm:prSet/>
      <dgm:spPr/>
      <dgm:t>
        <a:bodyPr/>
        <a:lstStyle/>
        <a:p>
          <a:endParaRPr lang="fr-FR"/>
        </a:p>
      </dgm:t>
    </dgm:pt>
    <dgm:pt modelId="{E3E4855A-DBE6-094D-BB6D-C9AAAAA799DB}">
      <dgm:prSet custT="1"/>
      <dgm:spPr/>
      <dgm:t>
        <a:bodyPr/>
        <a:lstStyle/>
        <a:p>
          <a:r>
            <a:rPr lang="fr-FR" sz="1200"/>
            <a:t>Tâche consistant à placer les curseurs au milieu. </a:t>
          </a:r>
          <a:br>
            <a:rPr lang="fr-FR" sz="1200"/>
          </a:br>
          <a:r>
            <a:rPr lang="fr-FR" sz="1200"/>
            <a:t>Vous obtenez 1250 ECU.</a:t>
          </a:r>
        </a:p>
      </dgm:t>
    </dgm:pt>
    <dgm:pt modelId="{1461DD41-A7D9-BF47-8A52-3A02C37ED5A3}" type="parTrans" cxnId="{3E01B93F-692B-A44F-BB1E-446CD33B456D}">
      <dgm:prSet/>
      <dgm:spPr/>
      <dgm:t>
        <a:bodyPr/>
        <a:lstStyle/>
        <a:p>
          <a:endParaRPr lang="fr-FR"/>
        </a:p>
      </dgm:t>
    </dgm:pt>
    <dgm:pt modelId="{6F1509CE-FDA3-8E46-96D4-3E4081EA6270}" type="sibTrans" cxnId="{3E01B93F-692B-A44F-BB1E-446CD33B456D}">
      <dgm:prSet/>
      <dgm:spPr/>
      <dgm:t>
        <a:bodyPr/>
        <a:lstStyle/>
        <a:p>
          <a:endParaRPr lang="fr-FR"/>
        </a:p>
      </dgm:t>
    </dgm:pt>
    <dgm:pt modelId="{5B470B97-05B9-2242-926C-9EE68E3FB698}">
      <dgm:prSet custT="1"/>
      <dgm:spPr/>
      <dgm:t>
        <a:bodyPr/>
        <a:lstStyle/>
        <a:p>
          <a:r>
            <a:rPr lang="fr-FR" sz="1200"/>
            <a:t>Si vous êtes détecté-e (1 chance sur 2) : vous perdez 200 ECU et inscription à votre historique.</a:t>
          </a:r>
        </a:p>
      </dgm:t>
    </dgm:pt>
    <dgm:pt modelId="{C3C26774-0960-AE42-84A7-869785DC2CB0}" type="parTrans" cxnId="{ECEFE88A-5DCA-ED43-A58D-D8B7875ED880}">
      <dgm:prSet/>
      <dgm:spPr/>
      <dgm:t>
        <a:bodyPr/>
        <a:lstStyle/>
        <a:p>
          <a:endParaRPr lang="fr-FR"/>
        </a:p>
      </dgm:t>
    </dgm:pt>
    <dgm:pt modelId="{6D5E2CBA-C124-CC45-AB88-7D7AA43C6AB7}" type="sibTrans" cxnId="{ECEFE88A-5DCA-ED43-A58D-D8B7875ED880}">
      <dgm:prSet/>
      <dgm:spPr/>
      <dgm:t>
        <a:bodyPr/>
        <a:lstStyle/>
        <a:p>
          <a:endParaRPr lang="fr-FR"/>
        </a:p>
      </dgm:t>
    </dgm:pt>
    <dgm:pt modelId="{7E2A97D2-7565-794A-84A5-D1DB20EC92CA}">
      <dgm:prSet phldrT="[Texte]" custT="1"/>
      <dgm:spPr/>
      <dgm:t>
        <a:bodyPr/>
        <a:lstStyle/>
        <a:p>
          <a:r>
            <a:rPr lang="fr-FR" sz="1200"/>
            <a:t>Vous devez décider de prendre une partie du revenu d'une personne anonyme.</a:t>
          </a:r>
        </a:p>
      </dgm:t>
    </dgm:pt>
    <dgm:pt modelId="{9CB9DC08-1AC1-A14D-B4D4-72E9A48187C0}" type="parTrans" cxnId="{B34530CF-D5DF-BD42-BE72-2B4FB8F004A7}">
      <dgm:prSet/>
      <dgm:spPr/>
      <dgm:t>
        <a:bodyPr/>
        <a:lstStyle/>
        <a:p>
          <a:endParaRPr lang="fr-FR"/>
        </a:p>
      </dgm:t>
    </dgm:pt>
    <dgm:pt modelId="{B4C64A91-65B5-A54A-8EC8-E36B149430B9}" type="sibTrans" cxnId="{B34530CF-D5DF-BD42-BE72-2B4FB8F004A7}">
      <dgm:prSet/>
      <dgm:spPr/>
      <dgm:t>
        <a:bodyPr/>
        <a:lstStyle/>
        <a:p>
          <a:endParaRPr lang="fr-FR"/>
        </a:p>
      </dgm:t>
    </dgm:pt>
    <dgm:pt modelId="{C0DDC8B5-F9C7-BE45-A03E-EB2B581B67AF}">
      <dgm:prSet custT="1"/>
      <dgm:spPr/>
      <dgm:t>
        <a:bodyPr/>
        <a:lstStyle/>
        <a:p>
          <a:r>
            <a:rPr lang="fr-FR" sz="1200"/>
            <a:t>Vous recevez 450 ECU ou 250 ECU (en fonction de la décisions des participants C,</a:t>
          </a:r>
          <a:br>
            <a:rPr lang="fr-FR" sz="1200"/>
          </a:br>
          <a:r>
            <a:rPr lang="fr-FR" sz="1200"/>
            <a:t>et en fonction de votre historique) </a:t>
          </a:r>
        </a:p>
      </dgm:t>
    </dgm:pt>
    <dgm:pt modelId="{DB607EC4-700B-5D49-BA85-1ED3D69DDCA8}" type="parTrans" cxnId="{06B6CB2F-883B-9F4F-8257-4B243D340244}">
      <dgm:prSet/>
      <dgm:spPr/>
      <dgm:t>
        <a:bodyPr/>
        <a:lstStyle/>
        <a:p>
          <a:endParaRPr lang="fr-FR"/>
        </a:p>
      </dgm:t>
    </dgm:pt>
    <dgm:pt modelId="{C32AC665-B7C6-2B41-A438-57AA3273748A}" type="sibTrans" cxnId="{06B6CB2F-883B-9F4F-8257-4B243D340244}">
      <dgm:prSet/>
      <dgm:spPr/>
      <dgm:t>
        <a:bodyPr/>
        <a:lstStyle/>
        <a:p>
          <a:endParaRPr lang="fr-FR"/>
        </a:p>
      </dgm:t>
    </dgm:pt>
    <dgm:pt modelId="{33EEEDAC-BDE6-884A-96BA-5F6AE13F3681}">
      <dgm:prSet custT="1"/>
      <dgm:spPr/>
      <dgm:t>
        <a:bodyPr/>
        <a:lstStyle/>
        <a:p>
          <a:r>
            <a:rPr lang="fr-FR" sz="1200"/>
            <a:t>Si vous êtes détecté-e (1 chance sur 2) : vous perdez 200 ECU et inscription à votre historique.</a:t>
          </a:r>
        </a:p>
      </dgm:t>
    </dgm:pt>
    <dgm:pt modelId="{691185FA-31A2-CF47-84D1-69130C2504CC}" type="parTrans" cxnId="{C22AA0A9-C57F-AB4F-869B-8BDEE3C03375}">
      <dgm:prSet/>
      <dgm:spPr/>
      <dgm:t>
        <a:bodyPr/>
        <a:lstStyle/>
        <a:p>
          <a:endParaRPr lang="fr-FR"/>
        </a:p>
      </dgm:t>
    </dgm:pt>
    <dgm:pt modelId="{C0B0DE05-D305-2241-8678-CCA4FE431D5F}" type="sibTrans" cxnId="{C22AA0A9-C57F-AB4F-869B-8BDEE3C03375}">
      <dgm:prSet/>
      <dgm:spPr/>
      <dgm:t>
        <a:bodyPr/>
        <a:lstStyle/>
        <a:p>
          <a:endParaRPr lang="fr-FR"/>
        </a:p>
      </dgm:t>
    </dgm:pt>
    <dgm:pt modelId="{37395CCF-22B8-BD44-A351-48125D12C528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fr-FR"/>
            <a:t>Rôle A et B</a:t>
          </a:r>
        </a:p>
      </dgm:t>
    </dgm:pt>
    <dgm:pt modelId="{05A4AEBC-4FF6-7C4F-9CF4-66DE846CDFDE}" type="parTrans" cxnId="{F1581764-ED92-FA47-9446-8694DED0C327}">
      <dgm:prSet/>
      <dgm:spPr/>
      <dgm:t>
        <a:bodyPr/>
        <a:lstStyle/>
        <a:p>
          <a:endParaRPr lang="fr-FR"/>
        </a:p>
      </dgm:t>
    </dgm:pt>
    <dgm:pt modelId="{137E5EE7-B735-3349-9D6C-3F1A83CA7CD4}" type="sibTrans" cxnId="{F1581764-ED92-FA47-9446-8694DED0C327}">
      <dgm:prSet/>
      <dgm:spPr>
        <a:noFill/>
      </dgm:spPr>
      <dgm:t>
        <a:bodyPr/>
        <a:lstStyle/>
        <a:p>
          <a:endParaRPr lang="fr-FR"/>
        </a:p>
      </dgm:t>
    </dgm:pt>
    <dgm:pt modelId="{64D9DFF7-EB8D-CC40-8353-E8350AA7394A}" type="pres">
      <dgm:prSet presAssocID="{9FAC64BA-C008-7E48-916C-DF0CCDCC44E5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A7A2301-084F-FC4C-8AA1-1FF6DD365B11}" type="pres">
      <dgm:prSet presAssocID="{37395CCF-22B8-BD44-A351-48125D12C528}" presName="node" presStyleLbl="node1" presStyleIdx="0" presStyleCnt="10" custScaleX="14292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41BAC1D-5570-D44A-A80E-822BBFF2C2EE}" type="pres">
      <dgm:prSet presAssocID="{137E5EE7-B735-3349-9D6C-3F1A83CA7CD4}" presName="sibTrans" presStyleLbl="sibTrans2D1" presStyleIdx="0" presStyleCnt="9"/>
      <dgm:spPr/>
      <dgm:t>
        <a:bodyPr/>
        <a:lstStyle/>
        <a:p>
          <a:endParaRPr lang="fr-FR"/>
        </a:p>
      </dgm:t>
    </dgm:pt>
    <dgm:pt modelId="{3C677F91-2121-E145-A57B-E72CEBFE49A7}" type="pres">
      <dgm:prSet presAssocID="{137E5EE7-B735-3349-9D6C-3F1A83CA7CD4}" presName="connectorText" presStyleLbl="sibTrans2D1" presStyleIdx="0" presStyleCnt="9"/>
      <dgm:spPr/>
      <dgm:t>
        <a:bodyPr/>
        <a:lstStyle/>
        <a:p>
          <a:endParaRPr lang="fr-FR"/>
        </a:p>
      </dgm:t>
    </dgm:pt>
    <dgm:pt modelId="{74E079B2-99F1-2348-AAD7-B072B6092ABF}" type="pres">
      <dgm:prSet presAssocID="{A7B6AD7C-8F55-7B4C-AE16-C57561BCCC1D}" presName="node" presStyleLbl="node1" presStyleIdx="1" presStyleCnt="10" custScaleX="13862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6D5CB39-5ADC-7540-A0BB-9458CCD55519}" type="pres">
      <dgm:prSet presAssocID="{7D18DAA2-D634-5C4F-A940-BD7F73F1E9B3}" presName="sibTrans" presStyleLbl="sibTrans2D1" presStyleIdx="1" presStyleCnt="9"/>
      <dgm:spPr/>
      <dgm:t>
        <a:bodyPr/>
        <a:lstStyle/>
        <a:p>
          <a:endParaRPr lang="fr-FR"/>
        </a:p>
      </dgm:t>
    </dgm:pt>
    <dgm:pt modelId="{76D59F03-8B3D-2641-9583-1C4BCBB571DE}" type="pres">
      <dgm:prSet presAssocID="{7D18DAA2-D634-5C4F-A940-BD7F73F1E9B3}" presName="connectorText" presStyleLbl="sibTrans2D1" presStyleIdx="1" presStyleCnt="9"/>
      <dgm:spPr/>
      <dgm:t>
        <a:bodyPr/>
        <a:lstStyle/>
        <a:p>
          <a:endParaRPr lang="fr-FR"/>
        </a:p>
      </dgm:t>
    </dgm:pt>
    <dgm:pt modelId="{44D3DD2E-72B1-DC44-9452-6ED7100C6385}" type="pres">
      <dgm:prSet presAssocID="{B5AA5CCF-534D-2D47-9DC9-2FCCE628A329}" presName="node" presStyleLbl="node1" presStyleIdx="2" presStyleCnt="10" custScaleX="14193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8C05124-57B4-2841-889C-A3FA9400BDD5}" type="pres">
      <dgm:prSet presAssocID="{60C772B8-98B7-1845-AAC0-4B5979EBAD38}" presName="sibTrans" presStyleLbl="sibTrans2D1" presStyleIdx="2" presStyleCnt="9"/>
      <dgm:spPr/>
      <dgm:t>
        <a:bodyPr/>
        <a:lstStyle/>
        <a:p>
          <a:endParaRPr lang="fr-FR"/>
        </a:p>
      </dgm:t>
    </dgm:pt>
    <dgm:pt modelId="{73F4EF72-9124-D241-98DE-C04A8B7E9EDE}" type="pres">
      <dgm:prSet presAssocID="{60C772B8-98B7-1845-AAC0-4B5979EBAD38}" presName="connectorText" presStyleLbl="sibTrans2D1" presStyleIdx="2" presStyleCnt="9"/>
      <dgm:spPr/>
      <dgm:t>
        <a:bodyPr/>
        <a:lstStyle/>
        <a:p>
          <a:endParaRPr lang="fr-FR"/>
        </a:p>
      </dgm:t>
    </dgm:pt>
    <dgm:pt modelId="{8F7AF9F1-6FC7-2640-B6D1-2381AF4DDF11}" type="pres">
      <dgm:prSet presAssocID="{5B470B97-05B9-2242-926C-9EE68E3FB698}" presName="node" presStyleLbl="node1" presStyleIdx="3" presStyleCnt="10" custScaleX="14292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B91185F-2245-9646-80B5-B1D402D492EE}" type="pres">
      <dgm:prSet presAssocID="{6D5E2CBA-C124-CC45-AB88-7D7AA43C6AB7}" presName="sibTrans" presStyleLbl="sibTrans2D1" presStyleIdx="3" presStyleCnt="9"/>
      <dgm:spPr/>
      <dgm:t>
        <a:bodyPr/>
        <a:lstStyle/>
        <a:p>
          <a:endParaRPr lang="fr-FR"/>
        </a:p>
      </dgm:t>
    </dgm:pt>
    <dgm:pt modelId="{24670F42-9EFF-084F-9821-7E068D3A032D}" type="pres">
      <dgm:prSet presAssocID="{6D5E2CBA-C124-CC45-AB88-7D7AA43C6AB7}" presName="connectorText" presStyleLbl="sibTrans2D1" presStyleIdx="3" presStyleCnt="9"/>
      <dgm:spPr/>
      <dgm:t>
        <a:bodyPr/>
        <a:lstStyle/>
        <a:p>
          <a:endParaRPr lang="fr-FR"/>
        </a:p>
      </dgm:t>
    </dgm:pt>
    <dgm:pt modelId="{ED4DBDA3-89DF-384B-9C13-D981A4120BB0}" type="pres">
      <dgm:prSet presAssocID="{D3DD6FE0-B789-534D-94A2-EC058B2BD136}" presName="node" presStyleLbl="node1" presStyleIdx="4" presStyleCnt="10" custScaleX="14242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AD4AA44-A079-AD49-83E2-5DDCD08B41C5}" type="pres">
      <dgm:prSet presAssocID="{4A0EB5EA-6BFB-7D4B-AF5D-0E6DDE6BCF3D}" presName="sibTrans" presStyleLbl="sibTrans2D1" presStyleIdx="4" presStyleCnt="9"/>
      <dgm:spPr/>
      <dgm:t>
        <a:bodyPr/>
        <a:lstStyle/>
        <a:p>
          <a:endParaRPr lang="fr-FR"/>
        </a:p>
      </dgm:t>
    </dgm:pt>
    <dgm:pt modelId="{A7DB2DB8-2936-D54D-BA94-0A2B994B97F3}" type="pres">
      <dgm:prSet presAssocID="{4A0EB5EA-6BFB-7D4B-AF5D-0E6DDE6BCF3D}" presName="connectorText" presStyleLbl="sibTrans2D1" presStyleIdx="4" presStyleCnt="9"/>
      <dgm:spPr/>
      <dgm:t>
        <a:bodyPr/>
        <a:lstStyle/>
        <a:p>
          <a:endParaRPr lang="fr-FR"/>
        </a:p>
      </dgm:t>
    </dgm:pt>
    <dgm:pt modelId="{84AB4937-3CAB-9D41-A4E3-961E563104C8}" type="pres">
      <dgm:prSet presAssocID="{4693969A-F311-D84C-878B-EAFCD8A50D7B}" presName="node" presStyleLbl="node1" presStyleIdx="5" presStyleCnt="10" custScaleX="14292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BC6DD7E-379C-CC49-8F83-A699D3BF8D0C}" type="pres">
      <dgm:prSet presAssocID="{CAFC2ED2-A219-F541-9596-5D1BD204B203}" presName="sibTrans" presStyleLbl="sibTrans2D1" presStyleIdx="5" presStyleCnt="9"/>
      <dgm:spPr/>
      <dgm:t>
        <a:bodyPr/>
        <a:lstStyle/>
        <a:p>
          <a:endParaRPr lang="fr-FR"/>
        </a:p>
      </dgm:t>
    </dgm:pt>
    <dgm:pt modelId="{B431CEF0-FFE0-0E49-BB29-F7013757EB3A}" type="pres">
      <dgm:prSet presAssocID="{CAFC2ED2-A219-F541-9596-5D1BD204B203}" presName="connectorText" presStyleLbl="sibTrans2D1" presStyleIdx="5" presStyleCnt="9"/>
      <dgm:spPr/>
      <dgm:t>
        <a:bodyPr/>
        <a:lstStyle/>
        <a:p>
          <a:endParaRPr lang="fr-FR"/>
        </a:p>
      </dgm:t>
    </dgm:pt>
    <dgm:pt modelId="{422AF14E-01F0-8743-BCA2-F834DC0D56F4}" type="pres">
      <dgm:prSet presAssocID="{E3E4855A-DBE6-094D-BB6D-C9AAAAA799DB}" presName="node" presStyleLbl="node1" presStyleIdx="6" presStyleCnt="10" custScaleX="14292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8AA5B39-1B9B-3A4B-9373-859A0EF8A2CA}" type="pres">
      <dgm:prSet presAssocID="{6F1509CE-FDA3-8E46-96D4-3E4081EA6270}" presName="sibTrans" presStyleLbl="sibTrans2D1" presStyleIdx="6" presStyleCnt="9"/>
      <dgm:spPr/>
      <dgm:t>
        <a:bodyPr/>
        <a:lstStyle/>
        <a:p>
          <a:endParaRPr lang="fr-FR"/>
        </a:p>
      </dgm:t>
    </dgm:pt>
    <dgm:pt modelId="{55CDFB14-4017-A44B-942C-A275A7B567C8}" type="pres">
      <dgm:prSet presAssocID="{6F1509CE-FDA3-8E46-96D4-3E4081EA6270}" presName="connectorText" presStyleLbl="sibTrans2D1" presStyleIdx="6" presStyleCnt="9"/>
      <dgm:spPr/>
      <dgm:t>
        <a:bodyPr/>
        <a:lstStyle/>
        <a:p>
          <a:endParaRPr lang="fr-FR"/>
        </a:p>
      </dgm:t>
    </dgm:pt>
    <dgm:pt modelId="{C523449D-A605-6548-9512-4AEEBC18FB66}" type="pres">
      <dgm:prSet presAssocID="{7E2A97D2-7565-794A-84A5-D1DB20EC92CA}" presName="node" presStyleLbl="node1" presStyleIdx="7" presStyleCnt="10" custScaleX="14193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EFB31A1-B6EA-EF44-BC42-6E0A0F81AB69}" type="pres">
      <dgm:prSet presAssocID="{B4C64A91-65B5-A54A-8EC8-E36B149430B9}" presName="sibTrans" presStyleLbl="sibTrans2D1" presStyleIdx="7" presStyleCnt="9"/>
      <dgm:spPr/>
      <dgm:t>
        <a:bodyPr/>
        <a:lstStyle/>
        <a:p>
          <a:endParaRPr lang="fr-FR"/>
        </a:p>
      </dgm:t>
    </dgm:pt>
    <dgm:pt modelId="{BDEDA4CC-19C3-D34C-8139-68A76EF87A07}" type="pres">
      <dgm:prSet presAssocID="{B4C64A91-65B5-A54A-8EC8-E36B149430B9}" presName="connectorText" presStyleLbl="sibTrans2D1" presStyleIdx="7" presStyleCnt="9"/>
      <dgm:spPr/>
      <dgm:t>
        <a:bodyPr/>
        <a:lstStyle/>
        <a:p>
          <a:endParaRPr lang="fr-FR"/>
        </a:p>
      </dgm:t>
    </dgm:pt>
    <dgm:pt modelId="{9A8CB16C-E140-0542-9E46-F28AE8549C06}" type="pres">
      <dgm:prSet presAssocID="{33EEEDAC-BDE6-884A-96BA-5F6AE13F3681}" presName="node" presStyleLbl="node1" presStyleIdx="8" presStyleCnt="10" custScaleX="142920" custScaleY="1274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40FACFB-4287-7E4D-A8E3-4D85978F0358}" type="pres">
      <dgm:prSet presAssocID="{C0B0DE05-D305-2241-8678-CCA4FE431D5F}" presName="sibTrans" presStyleLbl="sibTrans2D1" presStyleIdx="8" presStyleCnt="9"/>
      <dgm:spPr/>
      <dgm:t>
        <a:bodyPr/>
        <a:lstStyle/>
        <a:p>
          <a:endParaRPr lang="fr-FR"/>
        </a:p>
      </dgm:t>
    </dgm:pt>
    <dgm:pt modelId="{0031ED17-DBB4-5241-9960-18CB24174829}" type="pres">
      <dgm:prSet presAssocID="{C0B0DE05-D305-2241-8678-CCA4FE431D5F}" presName="connectorText" presStyleLbl="sibTrans2D1" presStyleIdx="8" presStyleCnt="9"/>
      <dgm:spPr/>
      <dgm:t>
        <a:bodyPr/>
        <a:lstStyle/>
        <a:p>
          <a:endParaRPr lang="fr-FR"/>
        </a:p>
      </dgm:t>
    </dgm:pt>
    <dgm:pt modelId="{2220E0AC-5851-B04B-A281-923CEF275D67}" type="pres">
      <dgm:prSet presAssocID="{C0DDC8B5-F9C7-BE45-A03E-EB2B581B67AF}" presName="node" presStyleLbl="node1" presStyleIdx="9" presStyleCnt="10" custScaleX="14292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6674DFF-ECEA-45FD-BBFF-DB865035D59B}" type="presOf" srcId="{CAFC2ED2-A219-F541-9596-5D1BD204B203}" destId="{B431CEF0-FFE0-0E49-BB29-F7013757EB3A}" srcOrd="1" destOrd="0" presId="urn:microsoft.com/office/officeart/2005/8/layout/process2"/>
    <dgm:cxn modelId="{06B6CB2F-883B-9F4F-8257-4B243D340244}" srcId="{9FAC64BA-C008-7E48-916C-DF0CCDCC44E5}" destId="{C0DDC8B5-F9C7-BE45-A03E-EB2B581B67AF}" srcOrd="9" destOrd="0" parTransId="{DB607EC4-700B-5D49-BA85-1ED3D69DDCA8}" sibTransId="{C32AC665-B7C6-2B41-A438-57AA3273748A}"/>
    <dgm:cxn modelId="{E6906DC9-AB93-4228-803F-8E529B566EDB}" type="presOf" srcId="{60C772B8-98B7-1845-AAC0-4B5979EBAD38}" destId="{38C05124-57B4-2841-889C-A3FA9400BDD5}" srcOrd="0" destOrd="0" presId="urn:microsoft.com/office/officeart/2005/8/layout/process2"/>
    <dgm:cxn modelId="{9D6949C5-4D88-41C8-88E1-3FA4754B32CF}" type="presOf" srcId="{9FAC64BA-C008-7E48-916C-DF0CCDCC44E5}" destId="{64D9DFF7-EB8D-CC40-8353-E8350AA7394A}" srcOrd="0" destOrd="0" presId="urn:microsoft.com/office/officeart/2005/8/layout/process2"/>
    <dgm:cxn modelId="{E71F0C72-76BF-430E-9FAD-B5DF3E645D3F}" type="presOf" srcId="{4A0EB5EA-6BFB-7D4B-AF5D-0E6DDE6BCF3D}" destId="{A7DB2DB8-2936-D54D-BA94-0A2B994B97F3}" srcOrd="1" destOrd="0" presId="urn:microsoft.com/office/officeart/2005/8/layout/process2"/>
    <dgm:cxn modelId="{76AB9714-C122-411F-93AB-B87E161BDB5B}" type="presOf" srcId="{60C772B8-98B7-1845-AAC0-4B5979EBAD38}" destId="{73F4EF72-9124-D241-98DE-C04A8B7E9EDE}" srcOrd="1" destOrd="0" presId="urn:microsoft.com/office/officeart/2005/8/layout/process2"/>
    <dgm:cxn modelId="{FDDC1754-20D5-44D0-95FE-45043365ED33}" type="presOf" srcId="{CAFC2ED2-A219-F541-9596-5D1BD204B203}" destId="{2BC6DD7E-379C-CC49-8F83-A699D3BF8D0C}" srcOrd="0" destOrd="0" presId="urn:microsoft.com/office/officeart/2005/8/layout/process2"/>
    <dgm:cxn modelId="{09013B4D-2184-4A49-881D-3B3EDA8A8414}" type="presOf" srcId="{137E5EE7-B735-3349-9D6C-3F1A83CA7CD4}" destId="{3C677F91-2121-E145-A57B-E72CEBFE49A7}" srcOrd="1" destOrd="0" presId="urn:microsoft.com/office/officeart/2005/8/layout/process2"/>
    <dgm:cxn modelId="{A78B7397-98B8-4022-8F19-9A4BD7B96850}" type="presOf" srcId="{6F1509CE-FDA3-8E46-96D4-3E4081EA6270}" destId="{55CDFB14-4017-A44B-942C-A275A7B567C8}" srcOrd="1" destOrd="0" presId="urn:microsoft.com/office/officeart/2005/8/layout/process2"/>
    <dgm:cxn modelId="{C22AA0A9-C57F-AB4F-869B-8BDEE3C03375}" srcId="{9FAC64BA-C008-7E48-916C-DF0CCDCC44E5}" destId="{33EEEDAC-BDE6-884A-96BA-5F6AE13F3681}" srcOrd="8" destOrd="0" parTransId="{691185FA-31A2-CF47-84D1-69130C2504CC}" sibTransId="{C0B0DE05-D305-2241-8678-CCA4FE431D5F}"/>
    <dgm:cxn modelId="{64791D50-14FD-46AF-9A35-ECAB958C1233}" type="presOf" srcId="{137E5EE7-B735-3349-9D6C-3F1A83CA7CD4}" destId="{B41BAC1D-5570-D44A-A80E-822BBFF2C2EE}" srcOrd="0" destOrd="0" presId="urn:microsoft.com/office/officeart/2005/8/layout/process2"/>
    <dgm:cxn modelId="{74DBBB02-B4DC-44DB-AD03-630A9999C72D}" type="presOf" srcId="{4693969A-F311-D84C-878B-EAFCD8A50D7B}" destId="{84AB4937-3CAB-9D41-A4E3-961E563104C8}" srcOrd="0" destOrd="0" presId="urn:microsoft.com/office/officeart/2005/8/layout/process2"/>
    <dgm:cxn modelId="{FB6A7DB1-0A93-4368-9447-A18FEE1A9E8E}" type="presOf" srcId="{B4C64A91-65B5-A54A-8EC8-E36B149430B9}" destId="{BDEDA4CC-19C3-D34C-8139-68A76EF87A07}" srcOrd="1" destOrd="0" presId="urn:microsoft.com/office/officeart/2005/8/layout/process2"/>
    <dgm:cxn modelId="{7D06CBF7-537C-4128-9964-F02F44263374}" type="presOf" srcId="{7D18DAA2-D634-5C4F-A940-BD7F73F1E9B3}" destId="{06D5CB39-5ADC-7540-A0BB-9458CCD55519}" srcOrd="0" destOrd="0" presId="urn:microsoft.com/office/officeart/2005/8/layout/process2"/>
    <dgm:cxn modelId="{F1581764-ED92-FA47-9446-8694DED0C327}" srcId="{9FAC64BA-C008-7E48-916C-DF0CCDCC44E5}" destId="{37395CCF-22B8-BD44-A351-48125D12C528}" srcOrd="0" destOrd="0" parTransId="{05A4AEBC-4FF6-7C4F-9CF4-66DE846CDFDE}" sibTransId="{137E5EE7-B735-3349-9D6C-3F1A83CA7CD4}"/>
    <dgm:cxn modelId="{6E19DF91-ED2E-4238-8F3E-DE7B61CFEBBA}" type="presOf" srcId="{6D5E2CBA-C124-CC45-AB88-7D7AA43C6AB7}" destId="{24670F42-9EFF-084F-9821-7E068D3A032D}" srcOrd="1" destOrd="0" presId="urn:microsoft.com/office/officeart/2005/8/layout/process2"/>
    <dgm:cxn modelId="{24CA6C7D-3963-B945-A2F9-7EA406D01B1F}" srcId="{9FAC64BA-C008-7E48-916C-DF0CCDCC44E5}" destId="{D3DD6FE0-B789-534D-94A2-EC058B2BD136}" srcOrd="4" destOrd="0" parTransId="{6CB4B069-E630-3D48-B882-A96539175281}" sibTransId="{4A0EB5EA-6BFB-7D4B-AF5D-0E6DDE6BCF3D}"/>
    <dgm:cxn modelId="{714D0D18-9BAC-48C6-BFA3-E2400D3FDF74}" type="presOf" srcId="{B4C64A91-65B5-A54A-8EC8-E36B149430B9}" destId="{7EFB31A1-B6EA-EF44-BC42-6E0A0F81AB69}" srcOrd="0" destOrd="0" presId="urn:microsoft.com/office/officeart/2005/8/layout/process2"/>
    <dgm:cxn modelId="{FDBDC3CD-DFD9-43EA-A710-07990E2176CA}" type="presOf" srcId="{33EEEDAC-BDE6-884A-96BA-5F6AE13F3681}" destId="{9A8CB16C-E140-0542-9E46-F28AE8549C06}" srcOrd="0" destOrd="0" presId="urn:microsoft.com/office/officeart/2005/8/layout/process2"/>
    <dgm:cxn modelId="{586C45DE-551E-4709-AF6D-A64204AA92B9}" type="presOf" srcId="{6F1509CE-FDA3-8E46-96D4-3E4081EA6270}" destId="{B8AA5B39-1B9B-3A4B-9373-859A0EF8A2CA}" srcOrd="0" destOrd="0" presId="urn:microsoft.com/office/officeart/2005/8/layout/process2"/>
    <dgm:cxn modelId="{27C7387C-0AD9-4F58-B4D4-F6A791B49FF5}" type="presOf" srcId="{D3DD6FE0-B789-534D-94A2-EC058B2BD136}" destId="{ED4DBDA3-89DF-384B-9C13-D981A4120BB0}" srcOrd="0" destOrd="0" presId="urn:microsoft.com/office/officeart/2005/8/layout/process2"/>
    <dgm:cxn modelId="{44590D39-3986-46FF-B7A2-CFE7A42B0485}" type="presOf" srcId="{37395CCF-22B8-BD44-A351-48125D12C528}" destId="{CA7A2301-084F-FC4C-8AA1-1FF6DD365B11}" srcOrd="0" destOrd="0" presId="urn:microsoft.com/office/officeart/2005/8/layout/process2"/>
    <dgm:cxn modelId="{C6C5FF04-CE6A-BE45-A84C-811014582D81}" srcId="{9FAC64BA-C008-7E48-916C-DF0CCDCC44E5}" destId="{4693969A-F311-D84C-878B-EAFCD8A50D7B}" srcOrd="5" destOrd="0" parTransId="{3432BDC2-0EFD-5249-95B0-D5CD7D168919}" sibTransId="{CAFC2ED2-A219-F541-9596-5D1BD204B203}"/>
    <dgm:cxn modelId="{84446DA7-48CD-4FCA-9FDA-73BC364A514B}" type="presOf" srcId="{C0B0DE05-D305-2241-8678-CCA4FE431D5F}" destId="{F40FACFB-4287-7E4D-A8E3-4D85978F0358}" srcOrd="0" destOrd="0" presId="urn:microsoft.com/office/officeart/2005/8/layout/process2"/>
    <dgm:cxn modelId="{36CEA1FD-0E4A-405F-9AB4-FAA449415D73}" type="presOf" srcId="{C0DDC8B5-F9C7-BE45-A03E-EB2B581B67AF}" destId="{2220E0AC-5851-B04B-A281-923CEF275D67}" srcOrd="0" destOrd="0" presId="urn:microsoft.com/office/officeart/2005/8/layout/process2"/>
    <dgm:cxn modelId="{B5C638C9-03D4-4742-A6BA-3DDCA84324B7}" type="presOf" srcId="{A7B6AD7C-8F55-7B4C-AE16-C57561BCCC1D}" destId="{74E079B2-99F1-2348-AAD7-B072B6092ABF}" srcOrd="0" destOrd="0" presId="urn:microsoft.com/office/officeart/2005/8/layout/process2"/>
    <dgm:cxn modelId="{B34530CF-D5DF-BD42-BE72-2B4FB8F004A7}" srcId="{9FAC64BA-C008-7E48-916C-DF0CCDCC44E5}" destId="{7E2A97D2-7565-794A-84A5-D1DB20EC92CA}" srcOrd="7" destOrd="0" parTransId="{9CB9DC08-1AC1-A14D-B4D4-72E9A48187C0}" sibTransId="{B4C64A91-65B5-A54A-8EC8-E36B149430B9}"/>
    <dgm:cxn modelId="{1EEE033D-7EF8-4651-B94D-BBC3AB1F107F}" type="presOf" srcId="{5B470B97-05B9-2242-926C-9EE68E3FB698}" destId="{8F7AF9F1-6FC7-2640-B6D1-2381AF4DDF11}" srcOrd="0" destOrd="0" presId="urn:microsoft.com/office/officeart/2005/8/layout/process2"/>
    <dgm:cxn modelId="{A24661B5-8833-4634-9B28-E2C1645CFA32}" type="presOf" srcId="{7D18DAA2-D634-5C4F-A940-BD7F73F1E9B3}" destId="{76D59F03-8B3D-2641-9583-1C4BCBB571DE}" srcOrd="1" destOrd="0" presId="urn:microsoft.com/office/officeart/2005/8/layout/process2"/>
    <dgm:cxn modelId="{951B7222-310C-457E-8F45-7277EB536D09}" type="presOf" srcId="{7E2A97D2-7565-794A-84A5-D1DB20EC92CA}" destId="{C523449D-A605-6548-9512-4AEEBC18FB66}" srcOrd="0" destOrd="0" presId="urn:microsoft.com/office/officeart/2005/8/layout/process2"/>
    <dgm:cxn modelId="{3F12222D-AF9B-48ED-97A0-214C82CA234A}" type="presOf" srcId="{B5AA5CCF-534D-2D47-9DC9-2FCCE628A329}" destId="{44D3DD2E-72B1-DC44-9452-6ED7100C6385}" srcOrd="0" destOrd="0" presId="urn:microsoft.com/office/officeart/2005/8/layout/process2"/>
    <dgm:cxn modelId="{ECEFE88A-5DCA-ED43-A58D-D8B7875ED880}" srcId="{9FAC64BA-C008-7E48-916C-DF0CCDCC44E5}" destId="{5B470B97-05B9-2242-926C-9EE68E3FB698}" srcOrd="3" destOrd="0" parTransId="{C3C26774-0960-AE42-84A7-869785DC2CB0}" sibTransId="{6D5E2CBA-C124-CC45-AB88-7D7AA43C6AB7}"/>
    <dgm:cxn modelId="{3E01B93F-692B-A44F-BB1E-446CD33B456D}" srcId="{9FAC64BA-C008-7E48-916C-DF0CCDCC44E5}" destId="{E3E4855A-DBE6-094D-BB6D-C9AAAAA799DB}" srcOrd="6" destOrd="0" parTransId="{1461DD41-A7D9-BF47-8A52-3A02C37ED5A3}" sibTransId="{6F1509CE-FDA3-8E46-96D4-3E4081EA6270}"/>
    <dgm:cxn modelId="{3F75ED24-329A-4F2E-9484-329A733818FA}" type="presOf" srcId="{E3E4855A-DBE6-094D-BB6D-C9AAAAA799DB}" destId="{422AF14E-01F0-8743-BCA2-F834DC0D56F4}" srcOrd="0" destOrd="0" presId="urn:microsoft.com/office/officeart/2005/8/layout/process2"/>
    <dgm:cxn modelId="{C164C540-EE6C-ED41-9EA8-DEA1B964A8D1}" srcId="{9FAC64BA-C008-7E48-916C-DF0CCDCC44E5}" destId="{B5AA5CCF-534D-2D47-9DC9-2FCCE628A329}" srcOrd="2" destOrd="0" parTransId="{64FE3B41-EBD4-E540-AD3F-81462A1D0016}" sibTransId="{60C772B8-98B7-1845-AAC0-4B5979EBAD38}"/>
    <dgm:cxn modelId="{711905C9-0244-AB4C-B4C3-80991691AA50}" srcId="{9FAC64BA-C008-7E48-916C-DF0CCDCC44E5}" destId="{A7B6AD7C-8F55-7B4C-AE16-C57561BCCC1D}" srcOrd="1" destOrd="0" parTransId="{61B003A0-B86E-FC48-9256-1B5E9BEDC7C2}" sibTransId="{7D18DAA2-D634-5C4F-A940-BD7F73F1E9B3}"/>
    <dgm:cxn modelId="{85B102B0-5E94-4F22-AAF3-BCC2045326BA}" type="presOf" srcId="{4A0EB5EA-6BFB-7D4B-AF5D-0E6DDE6BCF3D}" destId="{6AD4AA44-A079-AD49-83E2-5DDCD08B41C5}" srcOrd="0" destOrd="0" presId="urn:microsoft.com/office/officeart/2005/8/layout/process2"/>
    <dgm:cxn modelId="{85DF9220-C4BC-4368-B36E-66A731B1F820}" type="presOf" srcId="{C0B0DE05-D305-2241-8678-CCA4FE431D5F}" destId="{0031ED17-DBB4-5241-9960-18CB24174829}" srcOrd="1" destOrd="0" presId="urn:microsoft.com/office/officeart/2005/8/layout/process2"/>
    <dgm:cxn modelId="{418132ED-FEFF-4A96-B072-6B28E6D8FC23}" type="presOf" srcId="{6D5E2CBA-C124-CC45-AB88-7D7AA43C6AB7}" destId="{3B91185F-2245-9646-80B5-B1D402D492EE}" srcOrd="0" destOrd="0" presId="urn:microsoft.com/office/officeart/2005/8/layout/process2"/>
    <dgm:cxn modelId="{8515979B-D82A-4DD4-BA6A-3C7D5F1AD028}" type="presParOf" srcId="{64D9DFF7-EB8D-CC40-8353-E8350AA7394A}" destId="{CA7A2301-084F-FC4C-8AA1-1FF6DD365B11}" srcOrd="0" destOrd="0" presId="urn:microsoft.com/office/officeart/2005/8/layout/process2"/>
    <dgm:cxn modelId="{754A2C8E-0201-4F8E-A87E-CC885FDDA8BF}" type="presParOf" srcId="{64D9DFF7-EB8D-CC40-8353-E8350AA7394A}" destId="{B41BAC1D-5570-D44A-A80E-822BBFF2C2EE}" srcOrd="1" destOrd="0" presId="urn:microsoft.com/office/officeart/2005/8/layout/process2"/>
    <dgm:cxn modelId="{138953C2-DBD2-48C4-B54A-1A437BCB05E2}" type="presParOf" srcId="{B41BAC1D-5570-D44A-A80E-822BBFF2C2EE}" destId="{3C677F91-2121-E145-A57B-E72CEBFE49A7}" srcOrd="0" destOrd="0" presId="urn:microsoft.com/office/officeart/2005/8/layout/process2"/>
    <dgm:cxn modelId="{37C802BA-B4BB-425C-A620-6D6C9E7768DA}" type="presParOf" srcId="{64D9DFF7-EB8D-CC40-8353-E8350AA7394A}" destId="{74E079B2-99F1-2348-AAD7-B072B6092ABF}" srcOrd="2" destOrd="0" presId="urn:microsoft.com/office/officeart/2005/8/layout/process2"/>
    <dgm:cxn modelId="{2A609B21-2498-4BA3-B852-3D966A678581}" type="presParOf" srcId="{64D9DFF7-EB8D-CC40-8353-E8350AA7394A}" destId="{06D5CB39-5ADC-7540-A0BB-9458CCD55519}" srcOrd="3" destOrd="0" presId="urn:microsoft.com/office/officeart/2005/8/layout/process2"/>
    <dgm:cxn modelId="{BBA27AF4-951B-4DF7-8154-D5C768D98709}" type="presParOf" srcId="{06D5CB39-5ADC-7540-A0BB-9458CCD55519}" destId="{76D59F03-8B3D-2641-9583-1C4BCBB571DE}" srcOrd="0" destOrd="0" presId="urn:microsoft.com/office/officeart/2005/8/layout/process2"/>
    <dgm:cxn modelId="{DDF0B736-78D2-48F9-AFB3-F9FC83BC4C47}" type="presParOf" srcId="{64D9DFF7-EB8D-CC40-8353-E8350AA7394A}" destId="{44D3DD2E-72B1-DC44-9452-6ED7100C6385}" srcOrd="4" destOrd="0" presId="urn:microsoft.com/office/officeart/2005/8/layout/process2"/>
    <dgm:cxn modelId="{F99C0156-2F98-4AEE-AC97-E92ED1AECC81}" type="presParOf" srcId="{64D9DFF7-EB8D-CC40-8353-E8350AA7394A}" destId="{38C05124-57B4-2841-889C-A3FA9400BDD5}" srcOrd="5" destOrd="0" presId="urn:microsoft.com/office/officeart/2005/8/layout/process2"/>
    <dgm:cxn modelId="{ECB56C3C-4FAC-4A12-B0B5-105D1A130997}" type="presParOf" srcId="{38C05124-57B4-2841-889C-A3FA9400BDD5}" destId="{73F4EF72-9124-D241-98DE-C04A8B7E9EDE}" srcOrd="0" destOrd="0" presId="urn:microsoft.com/office/officeart/2005/8/layout/process2"/>
    <dgm:cxn modelId="{115F8200-7490-4471-A6EA-FBCC4850A3F2}" type="presParOf" srcId="{64D9DFF7-EB8D-CC40-8353-E8350AA7394A}" destId="{8F7AF9F1-6FC7-2640-B6D1-2381AF4DDF11}" srcOrd="6" destOrd="0" presId="urn:microsoft.com/office/officeart/2005/8/layout/process2"/>
    <dgm:cxn modelId="{DC951744-D99E-4A5A-904D-3FC8DF51E650}" type="presParOf" srcId="{64D9DFF7-EB8D-CC40-8353-E8350AA7394A}" destId="{3B91185F-2245-9646-80B5-B1D402D492EE}" srcOrd="7" destOrd="0" presId="urn:microsoft.com/office/officeart/2005/8/layout/process2"/>
    <dgm:cxn modelId="{FD96D150-AEC1-455E-B61E-71AAA1DF8253}" type="presParOf" srcId="{3B91185F-2245-9646-80B5-B1D402D492EE}" destId="{24670F42-9EFF-084F-9821-7E068D3A032D}" srcOrd="0" destOrd="0" presId="urn:microsoft.com/office/officeart/2005/8/layout/process2"/>
    <dgm:cxn modelId="{F6170E64-8884-41ED-913D-31013C35FD4F}" type="presParOf" srcId="{64D9DFF7-EB8D-CC40-8353-E8350AA7394A}" destId="{ED4DBDA3-89DF-384B-9C13-D981A4120BB0}" srcOrd="8" destOrd="0" presId="urn:microsoft.com/office/officeart/2005/8/layout/process2"/>
    <dgm:cxn modelId="{BE09AB21-6F30-4637-B274-57D25A125257}" type="presParOf" srcId="{64D9DFF7-EB8D-CC40-8353-E8350AA7394A}" destId="{6AD4AA44-A079-AD49-83E2-5DDCD08B41C5}" srcOrd="9" destOrd="0" presId="urn:microsoft.com/office/officeart/2005/8/layout/process2"/>
    <dgm:cxn modelId="{65F9E608-030D-4EB7-90E7-3A6D91CD1256}" type="presParOf" srcId="{6AD4AA44-A079-AD49-83E2-5DDCD08B41C5}" destId="{A7DB2DB8-2936-D54D-BA94-0A2B994B97F3}" srcOrd="0" destOrd="0" presId="urn:microsoft.com/office/officeart/2005/8/layout/process2"/>
    <dgm:cxn modelId="{5D953F63-6188-472F-8AC1-03A1184C394A}" type="presParOf" srcId="{64D9DFF7-EB8D-CC40-8353-E8350AA7394A}" destId="{84AB4937-3CAB-9D41-A4E3-961E563104C8}" srcOrd="10" destOrd="0" presId="urn:microsoft.com/office/officeart/2005/8/layout/process2"/>
    <dgm:cxn modelId="{0F9404D8-4F09-45DB-9D3F-187D8E0A825D}" type="presParOf" srcId="{64D9DFF7-EB8D-CC40-8353-E8350AA7394A}" destId="{2BC6DD7E-379C-CC49-8F83-A699D3BF8D0C}" srcOrd="11" destOrd="0" presId="urn:microsoft.com/office/officeart/2005/8/layout/process2"/>
    <dgm:cxn modelId="{86B98766-F615-488F-9AD4-7A3EB11205A5}" type="presParOf" srcId="{2BC6DD7E-379C-CC49-8F83-A699D3BF8D0C}" destId="{B431CEF0-FFE0-0E49-BB29-F7013757EB3A}" srcOrd="0" destOrd="0" presId="urn:microsoft.com/office/officeart/2005/8/layout/process2"/>
    <dgm:cxn modelId="{2B403919-55C5-42D4-BF47-FF695004DABF}" type="presParOf" srcId="{64D9DFF7-EB8D-CC40-8353-E8350AA7394A}" destId="{422AF14E-01F0-8743-BCA2-F834DC0D56F4}" srcOrd="12" destOrd="0" presId="urn:microsoft.com/office/officeart/2005/8/layout/process2"/>
    <dgm:cxn modelId="{AE44B9EA-22CE-4471-8920-8122C619E29F}" type="presParOf" srcId="{64D9DFF7-EB8D-CC40-8353-E8350AA7394A}" destId="{B8AA5B39-1B9B-3A4B-9373-859A0EF8A2CA}" srcOrd="13" destOrd="0" presId="urn:microsoft.com/office/officeart/2005/8/layout/process2"/>
    <dgm:cxn modelId="{8FE6316C-5876-47DB-890E-06A360CF765D}" type="presParOf" srcId="{B8AA5B39-1B9B-3A4B-9373-859A0EF8A2CA}" destId="{55CDFB14-4017-A44B-942C-A275A7B567C8}" srcOrd="0" destOrd="0" presId="urn:microsoft.com/office/officeart/2005/8/layout/process2"/>
    <dgm:cxn modelId="{F324676D-53EB-484B-94F7-BF75BFFB1BC9}" type="presParOf" srcId="{64D9DFF7-EB8D-CC40-8353-E8350AA7394A}" destId="{C523449D-A605-6548-9512-4AEEBC18FB66}" srcOrd="14" destOrd="0" presId="urn:microsoft.com/office/officeart/2005/8/layout/process2"/>
    <dgm:cxn modelId="{24DC4F67-F56E-4EC1-A068-1E22AD8BF0E7}" type="presParOf" srcId="{64D9DFF7-EB8D-CC40-8353-E8350AA7394A}" destId="{7EFB31A1-B6EA-EF44-BC42-6E0A0F81AB69}" srcOrd="15" destOrd="0" presId="urn:microsoft.com/office/officeart/2005/8/layout/process2"/>
    <dgm:cxn modelId="{96F23B77-A4F8-4683-8DC7-963E6F8F7A28}" type="presParOf" srcId="{7EFB31A1-B6EA-EF44-BC42-6E0A0F81AB69}" destId="{BDEDA4CC-19C3-D34C-8139-68A76EF87A07}" srcOrd="0" destOrd="0" presId="urn:microsoft.com/office/officeart/2005/8/layout/process2"/>
    <dgm:cxn modelId="{1A3FA955-AB86-46FC-821E-BF385658E985}" type="presParOf" srcId="{64D9DFF7-EB8D-CC40-8353-E8350AA7394A}" destId="{9A8CB16C-E140-0542-9E46-F28AE8549C06}" srcOrd="16" destOrd="0" presId="urn:microsoft.com/office/officeart/2005/8/layout/process2"/>
    <dgm:cxn modelId="{C07AD257-C8C8-4F16-867A-33BB8D3D4DBA}" type="presParOf" srcId="{64D9DFF7-EB8D-CC40-8353-E8350AA7394A}" destId="{F40FACFB-4287-7E4D-A8E3-4D85978F0358}" srcOrd="17" destOrd="0" presId="urn:microsoft.com/office/officeart/2005/8/layout/process2"/>
    <dgm:cxn modelId="{CAC93960-5D5F-402E-84D6-B551394BC0CC}" type="presParOf" srcId="{F40FACFB-4287-7E4D-A8E3-4D85978F0358}" destId="{0031ED17-DBB4-5241-9960-18CB24174829}" srcOrd="0" destOrd="0" presId="urn:microsoft.com/office/officeart/2005/8/layout/process2"/>
    <dgm:cxn modelId="{96038E35-F51E-4E66-A961-D34E4975585B}" type="presParOf" srcId="{64D9DFF7-EB8D-CC40-8353-E8350AA7394A}" destId="{2220E0AC-5851-B04B-A281-923CEF275D67}" srcOrd="1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AC64BA-C008-7E48-916C-DF0CCDCC44E5}" type="doc">
      <dgm:prSet loTypeId="urn:microsoft.com/office/officeart/2005/8/layout/process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A7B6AD7C-8F55-7B4C-AE16-C57561BCCC1D}">
      <dgm:prSet phldrT="[Texte]" custT="1"/>
      <dgm:spPr/>
      <dgm:t>
        <a:bodyPr/>
        <a:lstStyle/>
        <a:p>
          <a:r>
            <a:rPr lang="fr-FR" sz="1200"/>
            <a:t>Tâche consistant à placer les curseurs au milieu. </a:t>
          </a:r>
          <a:br>
            <a:rPr lang="fr-FR" sz="1200"/>
          </a:br>
          <a:r>
            <a:rPr lang="fr-FR" sz="1200"/>
            <a:t>Vous obtenez 1250 ECU.</a:t>
          </a:r>
        </a:p>
      </dgm:t>
    </dgm:pt>
    <dgm:pt modelId="{61B003A0-B86E-FC48-9256-1B5E9BEDC7C2}" type="parTrans" cxnId="{711905C9-0244-AB4C-B4C3-80991691AA50}">
      <dgm:prSet/>
      <dgm:spPr/>
      <dgm:t>
        <a:bodyPr/>
        <a:lstStyle/>
        <a:p>
          <a:endParaRPr lang="fr-FR"/>
        </a:p>
      </dgm:t>
    </dgm:pt>
    <dgm:pt modelId="{7D18DAA2-D634-5C4F-A940-BD7F73F1E9B3}" type="sibTrans" cxnId="{711905C9-0244-AB4C-B4C3-80991691AA50}">
      <dgm:prSet/>
      <dgm:spPr/>
      <dgm:t>
        <a:bodyPr/>
        <a:lstStyle/>
        <a:p>
          <a:endParaRPr lang="fr-FR"/>
        </a:p>
      </dgm:t>
    </dgm:pt>
    <dgm:pt modelId="{B5AA5CCF-534D-2D47-9DC9-2FCCE628A329}">
      <dgm:prSet phldrT="[Texte]" custT="1"/>
      <dgm:spPr/>
      <dgm:t>
        <a:bodyPr/>
        <a:lstStyle/>
        <a:p>
          <a:r>
            <a:rPr lang="fr-FR" sz="1200"/>
            <a:t>Vous</a:t>
          </a:r>
          <a:r>
            <a:rPr lang="fr-FR" sz="1200" baseline="0"/>
            <a:t> décidez entre l'option 1 et 2.</a:t>
          </a:r>
          <a:br>
            <a:rPr lang="fr-FR" sz="1200" baseline="0"/>
          </a:br>
          <a:r>
            <a:rPr lang="fr-FR" sz="1200" baseline="0"/>
            <a:t>Option 1 : tous les participant-e-s reçoivent 450 ECU.</a:t>
          </a:r>
        </a:p>
        <a:p>
          <a:r>
            <a:rPr lang="fr-FR" sz="1200" baseline="0"/>
            <a:t>Option 2 : seul-e-s les participant-e-s avec un historique vierge touchent 450 ECU, les autres touchent 250 ECU.</a:t>
          </a:r>
        </a:p>
      </dgm:t>
    </dgm:pt>
    <dgm:pt modelId="{64FE3B41-EBD4-E540-AD3F-81462A1D0016}" type="parTrans" cxnId="{C164C540-EE6C-ED41-9EA8-DEA1B964A8D1}">
      <dgm:prSet/>
      <dgm:spPr/>
      <dgm:t>
        <a:bodyPr/>
        <a:lstStyle/>
        <a:p>
          <a:endParaRPr lang="fr-FR"/>
        </a:p>
      </dgm:t>
    </dgm:pt>
    <dgm:pt modelId="{60C772B8-98B7-1845-AAC0-4B5979EBAD38}" type="sibTrans" cxnId="{C164C540-EE6C-ED41-9EA8-DEA1B964A8D1}">
      <dgm:prSet/>
      <dgm:spPr/>
      <dgm:t>
        <a:bodyPr/>
        <a:lstStyle/>
        <a:p>
          <a:endParaRPr lang="fr-FR"/>
        </a:p>
      </dgm:t>
    </dgm:pt>
    <dgm:pt modelId="{E3E4855A-DBE6-094D-BB6D-C9AAAAA799DB}">
      <dgm:prSet custT="1"/>
      <dgm:spPr/>
      <dgm:t>
        <a:bodyPr/>
        <a:lstStyle/>
        <a:p>
          <a:r>
            <a:rPr lang="fr-FR" sz="1200"/>
            <a:t>Tâche consistant à placer les curseurs au milieu. </a:t>
          </a:r>
          <a:br>
            <a:rPr lang="fr-FR" sz="1200"/>
          </a:br>
          <a:r>
            <a:rPr lang="fr-FR" sz="1200"/>
            <a:t>Vous obtenez 1250 ECU.</a:t>
          </a:r>
        </a:p>
      </dgm:t>
    </dgm:pt>
    <dgm:pt modelId="{1461DD41-A7D9-BF47-8A52-3A02C37ED5A3}" type="parTrans" cxnId="{3E01B93F-692B-A44F-BB1E-446CD33B456D}">
      <dgm:prSet/>
      <dgm:spPr/>
      <dgm:t>
        <a:bodyPr/>
        <a:lstStyle/>
        <a:p>
          <a:endParaRPr lang="fr-FR"/>
        </a:p>
      </dgm:t>
    </dgm:pt>
    <dgm:pt modelId="{6F1509CE-FDA3-8E46-96D4-3E4081EA6270}" type="sibTrans" cxnId="{3E01B93F-692B-A44F-BB1E-446CD33B456D}">
      <dgm:prSet/>
      <dgm:spPr/>
      <dgm:t>
        <a:bodyPr/>
        <a:lstStyle/>
        <a:p>
          <a:endParaRPr lang="fr-FR"/>
        </a:p>
      </dgm:t>
    </dgm:pt>
    <dgm:pt modelId="{C0DDC8B5-F9C7-BE45-A03E-EB2B581B67AF}">
      <dgm:prSet custT="1"/>
      <dgm:spPr/>
      <dgm:t>
        <a:bodyPr/>
        <a:lstStyle/>
        <a:p>
          <a:r>
            <a:rPr lang="fr-FR" sz="1200"/>
            <a:t>Vous recevez 450 ECU.</a:t>
          </a:r>
        </a:p>
      </dgm:t>
    </dgm:pt>
    <dgm:pt modelId="{DB607EC4-700B-5D49-BA85-1ED3D69DDCA8}" type="parTrans" cxnId="{06B6CB2F-883B-9F4F-8257-4B243D340244}">
      <dgm:prSet/>
      <dgm:spPr/>
      <dgm:t>
        <a:bodyPr/>
        <a:lstStyle/>
        <a:p>
          <a:endParaRPr lang="fr-FR"/>
        </a:p>
      </dgm:t>
    </dgm:pt>
    <dgm:pt modelId="{C32AC665-B7C6-2B41-A438-57AA3273748A}" type="sibTrans" cxnId="{06B6CB2F-883B-9F4F-8257-4B243D340244}">
      <dgm:prSet/>
      <dgm:spPr/>
      <dgm:t>
        <a:bodyPr/>
        <a:lstStyle/>
        <a:p>
          <a:endParaRPr lang="fr-FR"/>
        </a:p>
      </dgm:t>
    </dgm:pt>
    <dgm:pt modelId="{37395CCF-22B8-BD44-A351-48125D12C528}">
      <dgm:prSet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fr-FR" sz="2100"/>
            <a:t>Rôle C</a:t>
          </a:r>
        </a:p>
      </dgm:t>
    </dgm:pt>
    <dgm:pt modelId="{05A4AEBC-4FF6-7C4F-9CF4-66DE846CDFDE}" type="parTrans" cxnId="{F1581764-ED92-FA47-9446-8694DED0C327}">
      <dgm:prSet/>
      <dgm:spPr/>
      <dgm:t>
        <a:bodyPr/>
        <a:lstStyle/>
        <a:p>
          <a:endParaRPr lang="fr-FR"/>
        </a:p>
      </dgm:t>
    </dgm:pt>
    <dgm:pt modelId="{137E5EE7-B735-3349-9D6C-3F1A83CA7CD4}" type="sibTrans" cxnId="{F1581764-ED92-FA47-9446-8694DED0C327}">
      <dgm:prSet/>
      <dgm:spPr>
        <a:noFill/>
      </dgm:spPr>
      <dgm:t>
        <a:bodyPr/>
        <a:lstStyle/>
        <a:p>
          <a:endParaRPr lang="fr-FR"/>
        </a:p>
      </dgm:t>
    </dgm:pt>
    <dgm:pt modelId="{00734326-4DC2-EF40-A159-4CF445D3A683}">
      <dgm:prSet custT="1"/>
      <dgm:spPr/>
      <dgm:t>
        <a:bodyPr/>
        <a:lstStyle/>
        <a:p>
          <a:r>
            <a:rPr lang="fr-FR" sz="1200"/>
            <a:t>Vous recevez 450 ECU.</a:t>
          </a:r>
        </a:p>
      </dgm:t>
    </dgm:pt>
    <dgm:pt modelId="{489EE548-3A5C-2B49-92B4-6E7E544CD3CB}" type="parTrans" cxnId="{FB481DC5-B841-C840-A4C7-3D34A5AB9764}">
      <dgm:prSet/>
      <dgm:spPr/>
      <dgm:t>
        <a:bodyPr/>
        <a:lstStyle/>
        <a:p>
          <a:endParaRPr lang="fr-FR"/>
        </a:p>
      </dgm:t>
    </dgm:pt>
    <dgm:pt modelId="{C28E3936-E0DF-6340-B94A-D2626F358EAA}" type="sibTrans" cxnId="{FB481DC5-B841-C840-A4C7-3D34A5AB9764}">
      <dgm:prSet/>
      <dgm:spPr/>
      <dgm:t>
        <a:bodyPr/>
        <a:lstStyle/>
        <a:p>
          <a:endParaRPr lang="fr-FR"/>
        </a:p>
      </dgm:t>
    </dgm:pt>
    <dgm:pt modelId="{64D9DFF7-EB8D-CC40-8353-E8350AA7394A}" type="pres">
      <dgm:prSet presAssocID="{9FAC64BA-C008-7E48-916C-DF0CCDCC44E5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A7A2301-084F-FC4C-8AA1-1FF6DD365B11}" type="pres">
      <dgm:prSet presAssocID="{37395CCF-22B8-BD44-A351-48125D12C528}" presName="node" presStyleLbl="node1" presStyleIdx="0" presStyleCnt="6" custScaleX="138620" custScaleY="60709" custLinFactNeighborX="1978" custLinFactNeighborY="-153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41BAC1D-5570-D44A-A80E-822BBFF2C2EE}" type="pres">
      <dgm:prSet presAssocID="{137E5EE7-B735-3349-9D6C-3F1A83CA7CD4}" presName="sibTrans" presStyleLbl="sibTrans2D1" presStyleIdx="0" presStyleCnt="5"/>
      <dgm:spPr/>
      <dgm:t>
        <a:bodyPr/>
        <a:lstStyle/>
        <a:p>
          <a:endParaRPr lang="fr-FR"/>
        </a:p>
      </dgm:t>
    </dgm:pt>
    <dgm:pt modelId="{3C677F91-2121-E145-A57B-E72CEBFE49A7}" type="pres">
      <dgm:prSet presAssocID="{137E5EE7-B735-3349-9D6C-3F1A83CA7CD4}" presName="connectorText" presStyleLbl="sibTrans2D1" presStyleIdx="0" presStyleCnt="5"/>
      <dgm:spPr/>
      <dgm:t>
        <a:bodyPr/>
        <a:lstStyle/>
        <a:p>
          <a:endParaRPr lang="fr-FR"/>
        </a:p>
      </dgm:t>
    </dgm:pt>
    <dgm:pt modelId="{74E079B2-99F1-2348-AAD7-B072B6092ABF}" type="pres">
      <dgm:prSet presAssocID="{A7B6AD7C-8F55-7B4C-AE16-C57561BCCC1D}" presName="node" presStyleLbl="node1" presStyleIdx="1" presStyleCnt="6" custScaleX="138620" custScaleY="4675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6D5CB39-5ADC-7540-A0BB-9458CCD55519}" type="pres">
      <dgm:prSet presAssocID="{7D18DAA2-D634-5C4F-A940-BD7F73F1E9B3}" presName="sibTrans" presStyleLbl="sibTrans2D1" presStyleIdx="1" presStyleCnt="5"/>
      <dgm:spPr/>
      <dgm:t>
        <a:bodyPr/>
        <a:lstStyle/>
        <a:p>
          <a:endParaRPr lang="fr-FR"/>
        </a:p>
      </dgm:t>
    </dgm:pt>
    <dgm:pt modelId="{76D59F03-8B3D-2641-9583-1C4BCBB571DE}" type="pres">
      <dgm:prSet presAssocID="{7D18DAA2-D634-5C4F-A940-BD7F73F1E9B3}" presName="connectorText" presStyleLbl="sibTrans2D1" presStyleIdx="1" presStyleCnt="5"/>
      <dgm:spPr/>
      <dgm:t>
        <a:bodyPr/>
        <a:lstStyle/>
        <a:p>
          <a:endParaRPr lang="fr-FR"/>
        </a:p>
      </dgm:t>
    </dgm:pt>
    <dgm:pt modelId="{44D3DD2E-72B1-DC44-9452-6ED7100C6385}" type="pres">
      <dgm:prSet presAssocID="{B5AA5CCF-534D-2D47-9DC9-2FCCE628A329}" presName="node" presStyleLbl="node1" presStyleIdx="2" presStyleCnt="6" custScaleX="138620" custScaleY="11334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8C05124-57B4-2841-889C-A3FA9400BDD5}" type="pres">
      <dgm:prSet presAssocID="{60C772B8-98B7-1845-AAC0-4B5979EBAD38}" presName="sibTrans" presStyleLbl="sibTrans2D1" presStyleIdx="2" presStyleCnt="5"/>
      <dgm:spPr/>
      <dgm:t>
        <a:bodyPr/>
        <a:lstStyle/>
        <a:p>
          <a:endParaRPr lang="fr-FR"/>
        </a:p>
      </dgm:t>
    </dgm:pt>
    <dgm:pt modelId="{73F4EF72-9124-D241-98DE-C04A8B7E9EDE}" type="pres">
      <dgm:prSet presAssocID="{60C772B8-98B7-1845-AAC0-4B5979EBAD38}" presName="connectorText" presStyleLbl="sibTrans2D1" presStyleIdx="2" presStyleCnt="5"/>
      <dgm:spPr/>
      <dgm:t>
        <a:bodyPr/>
        <a:lstStyle/>
        <a:p>
          <a:endParaRPr lang="fr-FR"/>
        </a:p>
      </dgm:t>
    </dgm:pt>
    <dgm:pt modelId="{5D094D78-A730-0A45-86C2-E9B01F7879B9}" type="pres">
      <dgm:prSet presAssocID="{00734326-4DC2-EF40-A159-4CF445D3A683}" presName="node" presStyleLbl="node1" presStyleIdx="3" presStyleCnt="6" custScaleX="138620" custScaleY="425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B4AF0E7-FF67-6744-B855-0D3A380E9701}" type="pres">
      <dgm:prSet presAssocID="{C28E3936-E0DF-6340-B94A-D2626F358EAA}" presName="sibTrans" presStyleLbl="sibTrans2D1" presStyleIdx="3" presStyleCnt="5"/>
      <dgm:spPr/>
      <dgm:t>
        <a:bodyPr/>
        <a:lstStyle/>
        <a:p>
          <a:endParaRPr lang="fr-FR"/>
        </a:p>
      </dgm:t>
    </dgm:pt>
    <dgm:pt modelId="{33D5D6E3-C977-B44E-B0DD-82F07C53D27C}" type="pres">
      <dgm:prSet presAssocID="{C28E3936-E0DF-6340-B94A-D2626F358EAA}" presName="connectorText" presStyleLbl="sibTrans2D1" presStyleIdx="3" presStyleCnt="5"/>
      <dgm:spPr/>
      <dgm:t>
        <a:bodyPr/>
        <a:lstStyle/>
        <a:p>
          <a:endParaRPr lang="fr-FR"/>
        </a:p>
      </dgm:t>
    </dgm:pt>
    <dgm:pt modelId="{422AF14E-01F0-8743-BCA2-F834DC0D56F4}" type="pres">
      <dgm:prSet presAssocID="{E3E4855A-DBE6-094D-BB6D-C9AAAAA799DB}" presName="node" presStyleLbl="node1" presStyleIdx="4" presStyleCnt="6" custScaleX="142920" custScaleY="4865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8AA5B39-1B9B-3A4B-9373-859A0EF8A2CA}" type="pres">
      <dgm:prSet presAssocID="{6F1509CE-FDA3-8E46-96D4-3E4081EA6270}" presName="sibTrans" presStyleLbl="sibTrans2D1" presStyleIdx="4" presStyleCnt="5"/>
      <dgm:spPr/>
      <dgm:t>
        <a:bodyPr/>
        <a:lstStyle/>
        <a:p>
          <a:endParaRPr lang="fr-FR"/>
        </a:p>
      </dgm:t>
    </dgm:pt>
    <dgm:pt modelId="{55CDFB14-4017-A44B-942C-A275A7B567C8}" type="pres">
      <dgm:prSet presAssocID="{6F1509CE-FDA3-8E46-96D4-3E4081EA6270}" presName="connectorText" presStyleLbl="sibTrans2D1" presStyleIdx="4" presStyleCnt="5"/>
      <dgm:spPr/>
      <dgm:t>
        <a:bodyPr/>
        <a:lstStyle/>
        <a:p>
          <a:endParaRPr lang="fr-FR"/>
        </a:p>
      </dgm:t>
    </dgm:pt>
    <dgm:pt modelId="{2220E0AC-5851-B04B-A281-923CEF275D67}" type="pres">
      <dgm:prSet presAssocID="{C0DDC8B5-F9C7-BE45-A03E-EB2B581B67AF}" presName="node" presStyleLbl="node1" presStyleIdx="5" presStyleCnt="6" custScaleX="142920" custScaleY="3867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4CC2D42-62E0-46B5-A8D6-E2F453F63C73}" type="presOf" srcId="{A7B6AD7C-8F55-7B4C-AE16-C57561BCCC1D}" destId="{74E079B2-99F1-2348-AAD7-B072B6092ABF}" srcOrd="0" destOrd="0" presId="urn:microsoft.com/office/officeart/2005/8/layout/process2"/>
    <dgm:cxn modelId="{3131EDA1-92FD-43FF-B1CA-81ECB4963D62}" type="presOf" srcId="{C28E3936-E0DF-6340-B94A-D2626F358EAA}" destId="{BB4AF0E7-FF67-6744-B855-0D3A380E9701}" srcOrd="0" destOrd="0" presId="urn:microsoft.com/office/officeart/2005/8/layout/process2"/>
    <dgm:cxn modelId="{714FD679-94B2-4538-B366-49D757E606D4}" type="presOf" srcId="{C28E3936-E0DF-6340-B94A-D2626F358EAA}" destId="{33D5D6E3-C977-B44E-B0DD-82F07C53D27C}" srcOrd="1" destOrd="0" presId="urn:microsoft.com/office/officeart/2005/8/layout/process2"/>
    <dgm:cxn modelId="{BD18AFE2-BA77-4F01-BD9B-F2AC968B5011}" type="presOf" srcId="{E3E4855A-DBE6-094D-BB6D-C9AAAAA799DB}" destId="{422AF14E-01F0-8743-BCA2-F834DC0D56F4}" srcOrd="0" destOrd="0" presId="urn:microsoft.com/office/officeart/2005/8/layout/process2"/>
    <dgm:cxn modelId="{FB481DC5-B841-C840-A4C7-3D34A5AB9764}" srcId="{9FAC64BA-C008-7E48-916C-DF0CCDCC44E5}" destId="{00734326-4DC2-EF40-A159-4CF445D3A683}" srcOrd="3" destOrd="0" parTransId="{489EE548-3A5C-2B49-92B4-6E7E544CD3CB}" sibTransId="{C28E3936-E0DF-6340-B94A-D2626F358EAA}"/>
    <dgm:cxn modelId="{25059F86-AE94-4FDC-A767-28BEB4C281C3}" type="presOf" srcId="{137E5EE7-B735-3349-9D6C-3F1A83CA7CD4}" destId="{3C677F91-2121-E145-A57B-E72CEBFE49A7}" srcOrd="1" destOrd="0" presId="urn:microsoft.com/office/officeart/2005/8/layout/process2"/>
    <dgm:cxn modelId="{68AB92C8-F3D2-413F-8635-0DDB28A4A618}" type="presOf" srcId="{60C772B8-98B7-1845-AAC0-4B5979EBAD38}" destId="{38C05124-57B4-2841-889C-A3FA9400BDD5}" srcOrd="0" destOrd="0" presId="urn:microsoft.com/office/officeart/2005/8/layout/process2"/>
    <dgm:cxn modelId="{3E01B93F-692B-A44F-BB1E-446CD33B456D}" srcId="{9FAC64BA-C008-7E48-916C-DF0CCDCC44E5}" destId="{E3E4855A-DBE6-094D-BB6D-C9AAAAA799DB}" srcOrd="4" destOrd="0" parTransId="{1461DD41-A7D9-BF47-8A52-3A02C37ED5A3}" sibTransId="{6F1509CE-FDA3-8E46-96D4-3E4081EA6270}"/>
    <dgm:cxn modelId="{90B9AAFF-7C6B-4694-B1B9-AB1D7F8E2E11}" type="presOf" srcId="{7D18DAA2-D634-5C4F-A940-BD7F73F1E9B3}" destId="{76D59F03-8B3D-2641-9583-1C4BCBB571DE}" srcOrd="1" destOrd="0" presId="urn:microsoft.com/office/officeart/2005/8/layout/process2"/>
    <dgm:cxn modelId="{06B6CB2F-883B-9F4F-8257-4B243D340244}" srcId="{9FAC64BA-C008-7E48-916C-DF0CCDCC44E5}" destId="{C0DDC8B5-F9C7-BE45-A03E-EB2B581B67AF}" srcOrd="5" destOrd="0" parTransId="{DB607EC4-700B-5D49-BA85-1ED3D69DDCA8}" sibTransId="{C32AC665-B7C6-2B41-A438-57AA3273748A}"/>
    <dgm:cxn modelId="{0A5A080E-40BC-42B5-AC4B-EFAB1BEFEFD2}" type="presOf" srcId="{6F1509CE-FDA3-8E46-96D4-3E4081EA6270}" destId="{55CDFB14-4017-A44B-942C-A275A7B567C8}" srcOrd="1" destOrd="0" presId="urn:microsoft.com/office/officeart/2005/8/layout/process2"/>
    <dgm:cxn modelId="{9F32A7E0-BD86-451D-B2A1-D89FF235959B}" type="presOf" srcId="{37395CCF-22B8-BD44-A351-48125D12C528}" destId="{CA7A2301-084F-FC4C-8AA1-1FF6DD365B11}" srcOrd="0" destOrd="0" presId="urn:microsoft.com/office/officeart/2005/8/layout/process2"/>
    <dgm:cxn modelId="{F1581764-ED92-FA47-9446-8694DED0C327}" srcId="{9FAC64BA-C008-7E48-916C-DF0CCDCC44E5}" destId="{37395CCF-22B8-BD44-A351-48125D12C528}" srcOrd="0" destOrd="0" parTransId="{05A4AEBC-4FF6-7C4F-9CF4-66DE846CDFDE}" sibTransId="{137E5EE7-B735-3349-9D6C-3F1A83CA7CD4}"/>
    <dgm:cxn modelId="{6F811233-8126-4A06-9E97-A4DE72468591}" type="presOf" srcId="{60C772B8-98B7-1845-AAC0-4B5979EBAD38}" destId="{73F4EF72-9124-D241-98DE-C04A8B7E9EDE}" srcOrd="1" destOrd="0" presId="urn:microsoft.com/office/officeart/2005/8/layout/process2"/>
    <dgm:cxn modelId="{C164C540-EE6C-ED41-9EA8-DEA1B964A8D1}" srcId="{9FAC64BA-C008-7E48-916C-DF0CCDCC44E5}" destId="{B5AA5CCF-534D-2D47-9DC9-2FCCE628A329}" srcOrd="2" destOrd="0" parTransId="{64FE3B41-EBD4-E540-AD3F-81462A1D0016}" sibTransId="{60C772B8-98B7-1845-AAC0-4B5979EBAD38}"/>
    <dgm:cxn modelId="{42BE935D-4E74-441D-A4B4-C16C61D8F8E6}" type="presOf" srcId="{6F1509CE-FDA3-8E46-96D4-3E4081EA6270}" destId="{B8AA5B39-1B9B-3A4B-9373-859A0EF8A2CA}" srcOrd="0" destOrd="0" presId="urn:microsoft.com/office/officeart/2005/8/layout/process2"/>
    <dgm:cxn modelId="{711905C9-0244-AB4C-B4C3-80991691AA50}" srcId="{9FAC64BA-C008-7E48-916C-DF0CCDCC44E5}" destId="{A7B6AD7C-8F55-7B4C-AE16-C57561BCCC1D}" srcOrd="1" destOrd="0" parTransId="{61B003A0-B86E-FC48-9256-1B5E9BEDC7C2}" sibTransId="{7D18DAA2-D634-5C4F-A940-BD7F73F1E9B3}"/>
    <dgm:cxn modelId="{61AE7125-5783-4B1F-82C9-BF6375F9C207}" type="presOf" srcId="{9FAC64BA-C008-7E48-916C-DF0CCDCC44E5}" destId="{64D9DFF7-EB8D-CC40-8353-E8350AA7394A}" srcOrd="0" destOrd="0" presId="urn:microsoft.com/office/officeart/2005/8/layout/process2"/>
    <dgm:cxn modelId="{CF33908A-8325-4C5B-A6CE-608283A54557}" type="presOf" srcId="{B5AA5CCF-534D-2D47-9DC9-2FCCE628A329}" destId="{44D3DD2E-72B1-DC44-9452-6ED7100C6385}" srcOrd="0" destOrd="0" presId="urn:microsoft.com/office/officeart/2005/8/layout/process2"/>
    <dgm:cxn modelId="{86B65FDF-8E27-46DD-A7E8-6B42ABCAE4EE}" type="presOf" srcId="{137E5EE7-B735-3349-9D6C-3F1A83CA7CD4}" destId="{B41BAC1D-5570-D44A-A80E-822BBFF2C2EE}" srcOrd="0" destOrd="0" presId="urn:microsoft.com/office/officeart/2005/8/layout/process2"/>
    <dgm:cxn modelId="{483B07AF-D9FB-48F2-86AD-4B0F172C9331}" type="presOf" srcId="{7D18DAA2-D634-5C4F-A940-BD7F73F1E9B3}" destId="{06D5CB39-5ADC-7540-A0BB-9458CCD55519}" srcOrd="0" destOrd="0" presId="urn:microsoft.com/office/officeart/2005/8/layout/process2"/>
    <dgm:cxn modelId="{595C8A66-7800-4A07-940E-C893A4F0521C}" type="presOf" srcId="{C0DDC8B5-F9C7-BE45-A03E-EB2B581B67AF}" destId="{2220E0AC-5851-B04B-A281-923CEF275D67}" srcOrd="0" destOrd="0" presId="urn:microsoft.com/office/officeart/2005/8/layout/process2"/>
    <dgm:cxn modelId="{3A1C05E8-D2A1-4272-B0A7-9ED9FF41195B}" type="presOf" srcId="{00734326-4DC2-EF40-A159-4CF445D3A683}" destId="{5D094D78-A730-0A45-86C2-E9B01F7879B9}" srcOrd="0" destOrd="0" presId="urn:microsoft.com/office/officeart/2005/8/layout/process2"/>
    <dgm:cxn modelId="{61A70110-EB4E-4C48-BECC-7C9E619E5222}" type="presParOf" srcId="{64D9DFF7-EB8D-CC40-8353-E8350AA7394A}" destId="{CA7A2301-084F-FC4C-8AA1-1FF6DD365B11}" srcOrd="0" destOrd="0" presId="urn:microsoft.com/office/officeart/2005/8/layout/process2"/>
    <dgm:cxn modelId="{864989FF-52A9-4376-9AA9-889FECF9FB87}" type="presParOf" srcId="{64D9DFF7-EB8D-CC40-8353-E8350AA7394A}" destId="{B41BAC1D-5570-D44A-A80E-822BBFF2C2EE}" srcOrd="1" destOrd="0" presId="urn:microsoft.com/office/officeart/2005/8/layout/process2"/>
    <dgm:cxn modelId="{04207563-82C7-41A3-BD2A-38BEDC67C084}" type="presParOf" srcId="{B41BAC1D-5570-D44A-A80E-822BBFF2C2EE}" destId="{3C677F91-2121-E145-A57B-E72CEBFE49A7}" srcOrd="0" destOrd="0" presId="urn:microsoft.com/office/officeart/2005/8/layout/process2"/>
    <dgm:cxn modelId="{29C3E5D4-F93C-45FF-9B6B-9D91AD2B995D}" type="presParOf" srcId="{64D9DFF7-EB8D-CC40-8353-E8350AA7394A}" destId="{74E079B2-99F1-2348-AAD7-B072B6092ABF}" srcOrd="2" destOrd="0" presId="urn:microsoft.com/office/officeart/2005/8/layout/process2"/>
    <dgm:cxn modelId="{2339C506-D2EE-4A02-8A17-0642A628EFA3}" type="presParOf" srcId="{64D9DFF7-EB8D-CC40-8353-E8350AA7394A}" destId="{06D5CB39-5ADC-7540-A0BB-9458CCD55519}" srcOrd="3" destOrd="0" presId="urn:microsoft.com/office/officeart/2005/8/layout/process2"/>
    <dgm:cxn modelId="{A01FA54E-8CDA-48EF-8C38-916784BAC43B}" type="presParOf" srcId="{06D5CB39-5ADC-7540-A0BB-9458CCD55519}" destId="{76D59F03-8B3D-2641-9583-1C4BCBB571DE}" srcOrd="0" destOrd="0" presId="urn:microsoft.com/office/officeart/2005/8/layout/process2"/>
    <dgm:cxn modelId="{3398001F-34FA-4D2D-878F-8C5C75F9B2D7}" type="presParOf" srcId="{64D9DFF7-EB8D-CC40-8353-E8350AA7394A}" destId="{44D3DD2E-72B1-DC44-9452-6ED7100C6385}" srcOrd="4" destOrd="0" presId="urn:microsoft.com/office/officeart/2005/8/layout/process2"/>
    <dgm:cxn modelId="{CE72611C-3EC3-4AB2-BAC3-0D9CEE4F81E1}" type="presParOf" srcId="{64D9DFF7-EB8D-CC40-8353-E8350AA7394A}" destId="{38C05124-57B4-2841-889C-A3FA9400BDD5}" srcOrd="5" destOrd="0" presId="urn:microsoft.com/office/officeart/2005/8/layout/process2"/>
    <dgm:cxn modelId="{46327842-00E0-4863-A251-F116CA0C5795}" type="presParOf" srcId="{38C05124-57B4-2841-889C-A3FA9400BDD5}" destId="{73F4EF72-9124-D241-98DE-C04A8B7E9EDE}" srcOrd="0" destOrd="0" presId="urn:microsoft.com/office/officeart/2005/8/layout/process2"/>
    <dgm:cxn modelId="{7D2AFA04-E470-4EB4-8C3C-4545DFC965BF}" type="presParOf" srcId="{64D9DFF7-EB8D-CC40-8353-E8350AA7394A}" destId="{5D094D78-A730-0A45-86C2-E9B01F7879B9}" srcOrd="6" destOrd="0" presId="urn:microsoft.com/office/officeart/2005/8/layout/process2"/>
    <dgm:cxn modelId="{700D8F3A-95B4-45AC-B80E-8E25FCAAFEC3}" type="presParOf" srcId="{64D9DFF7-EB8D-CC40-8353-E8350AA7394A}" destId="{BB4AF0E7-FF67-6744-B855-0D3A380E9701}" srcOrd="7" destOrd="0" presId="urn:microsoft.com/office/officeart/2005/8/layout/process2"/>
    <dgm:cxn modelId="{D8DDB981-D3BF-44BF-9027-589AC579D0BE}" type="presParOf" srcId="{BB4AF0E7-FF67-6744-B855-0D3A380E9701}" destId="{33D5D6E3-C977-B44E-B0DD-82F07C53D27C}" srcOrd="0" destOrd="0" presId="urn:microsoft.com/office/officeart/2005/8/layout/process2"/>
    <dgm:cxn modelId="{9556CA26-7080-4E6C-A326-4CD3B7E23F99}" type="presParOf" srcId="{64D9DFF7-EB8D-CC40-8353-E8350AA7394A}" destId="{422AF14E-01F0-8743-BCA2-F834DC0D56F4}" srcOrd="8" destOrd="0" presId="urn:microsoft.com/office/officeart/2005/8/layout/process2"/>
    <dgm:cxn modelId="{DCB2F725-5978-4F8B-9EEE-FBFAEF9AC822}" type="presParOf" srcId="{64D9DFF7-EB8D-CC40-8353-E8350AA7394A}" destId="{B8AA5B39-1B9B-3A4B-9373-859A0EF8A2CA}" srcOrd="9" destOrd="0" presId="urn:microsoft.com/office/officeart/2005/8/layout/process2"/>
    <dgm:cxn modelId="{D18FAC72-9A45-45D1-A8F0-4D52E21AE4E8}" type="presParOf" srcId="{B8AA5B39-1B9B-3A4B-9373-859A0EF8A2CA}" destId="{55CDFB14-4017-A44B-942C-A275A7B567C8}" srcOrd="0" destOrd="0" presId="urn:microsoft.com/office/officeart/2005/8/layout/process2"/>
    <dgm:cxn modelId="{DEA4DBD0-FA28-460D-99FE-17A26EF9AA03}" type="presParOf" srcId="{64D9DFF7-EB8D-CC40-8353-E8350AA7394A}" destId="{2220E0AC-5851-B04B-A281-923CEF275D67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7A2301-084F-FC4C-8AA1-1FF6DD365B11}">
      <dsp:nvSpPr>
        <dsp:cNvPr id="0" name=""/>
        <dsp:cNvSpPr/>
      </dsp:nvSpPr>
      <dsp:spPr>
        <a:xfrm>
          <a:off x="1277100" y="7696"/>
          <a:ext cx="3223664" cy="56389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Rôle A et B</a:t>
          </a:r>
        </a:p>
      </dsp:txBody>
      <dsp:txXfrm>
        <a:off x="1293616" y="24212"/>
        <a:ext cx="3190632" cy="530861"/>
      </dsp:txXfrm>
    </dsp:sp>
    <dsp:sp modelId="{B41BAC1D-5570-D44A-A80E-822BBFF2C2EE}">
      <dsp:nvSpPr>
        <dsp:cNvPr id="0" name=""/>
        <dsp:cNvSpPr/>
      </dsp:nvSpPr>
      <dsp:spPr>
        <a:xfrm rot="5400000">
          <a:off x="2783202" y="585687"/>
          <a:ext cx="211459" cy="253751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-5400000">
        <a:off x="2812806" y="606833"/>
        <a:ext cx="152251" cy="148021"/>
      </dsp:txXfrm>
    </dsp:sp>
    <dsp:sp modelId="{74E079B2-99F1-2348-AAD7-B072B6092ABF}">
      <dsp:nvSpPr>
        <dsp:cNvPr id="0" name=""/>
        <dsp:cNvSpPr/>
      </dsp:nvSpPr>
      <dsp:spPr>
        <a:xfrm>
          <a:off x="1325595" y="853536"/>
          <a:ext cx="3126674" cy="5638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Tâche consistant à placer les curseurs au milieu. </a:t>
          </a:r>
          <a:br>
            <a:rPr lang="fr-FR" sz="1200" kern="1200"/>
          </a:br>
          <a:r>
            <a:rPr lang="fr-FR" sz="1200" kern="1200"/>
            <a:t>Vous obtenez 1250 ECU.</a:t>
          </a:r>
        </a:p>
      </dsp:txBody>
      <dsp:txXfrm>
        <a:off x="1342111" y="870052"/>
        <a:ext cx="3093642" cy="530861"/>
      </dsp:txXfrm>
    </dsp:sp>
    <dsp:sp modelId="{06D5CB39-5ADC-7540-A0BB-9458CCD55519}">
      <dsp:nvSpPr>
        <dsp:cNvPr id="0" name=""/>
        <dsp:cNvSpPr/>
      </dsp:nvSpPr>
      <dsp:spPr>
        <a:xfrm rot="5400000">
          <a:off x="2783202" y="1431526"/>
          <a:ext cx="211459" cy="25375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-5400000">
        <a:off x="2812806" y="1452672"/>
        <a:ext cx="152251" cy="148021"/>
      </dsp:txXfrm>
    </dsp:sp>
    <dsp:sp modelId="{44D3DD2E-72B1-DC44-9452-6ED7100C6385}">
      <dsp:nvSpPr>
        <dsp:cNvPr id="0" name=""/>
        <dsp:cNvSpPr/>
      </dsp:nvSpPr>
      <dsp:spPr>
        <a:xfrm>
          <a:off x="1288209" y="1699375"/>
          <a:ext cx="3201446" cy="5638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Vous apprenez si vous jouez le rôle A ou B. Vous devez décider de prendre une partie du revenu d'une personne anonyme.</a:t>
          </a:r>
        </a:p>
      </dsp:txBody>
      <dsp:txXfrm>
        <a:off x="1304725" y="1715891"/>
        <a:ext cx="3168414" cy="530861"/>
      </dsp:txXfrm>
    </dsp:sp>
    <dsp:sp modelId="{38C05124-57B4-2841-889C-A3FA9400BDD5}">
      <dsp:nvSpPr>
        <dsp:cNvPr id="0" name=""/>
        <dsp:cNvSpPr/>
      </dsp:nvSpPr>
      <dsp:spPr>
        <a:xfrm rot="5400000">
          <a:off x="2783202" y="2277366"/>
          <a:ext cx="211459" cy="25375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-5400000">
        <a:off x="2812806" y="2298512"/>
        <a:ext cx="152251" cy="148021"/>
      </dsp:txXfrm>
    </dsp:sp>
    <dsp:sp modelId="{8F7AF9F1-6FC7-2640-B6D1-2381AF4DDF11}">
      <dsp:nvSpPr>
        <dsp:cNvPr id="0" name=""/>
        <dsp:cNvSpPr/>
      </dsp:nvSpPr>
      <dsp:spPr>
        <a:xfrm>
          <a:off x="1277100" y="2545215"/>
          <a:ext cx="3223664" cy="5638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Si vous êtes détecté-e (1 chance sur 2) : vous perdez 200 ECU et inscription à votre historique.</a:t>
          </a:r>
        </a:p>
      </dsp:txBody>
      <dsp:txXfrm>
        <a:off x="1293616" y="2561731"/>
        <a:ext cx="3190632" cy="530861"/>
      </dsp:txXfrm>
    </dsp:sp>
    <dsp:sp modelId="{3B91185F-2245-9646-80B5-B1D402D492EE}">
      <dsp:nvSpPr>
        <dsp:cNvPr id="0" name=""/>
        <dsp:cNvSpPr/>
      </dsp:nvSpPr>
      <dsp:spPr>
        <a:xfrm rot="5400000">
          <a:off x="2783202" y="3123205"/>
          <a:ext cx="211459" cy="25375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-5400000">
        <a:off x="2812806" y="3144351"/>
        <a:ext cx="152251" cy="148021"/>
      </dsp:txXfrm>
    </dsp:sp>
    <dsp:sp modelId="{ED4DBDA3-89DF-384B-9C13-D981A4120BB0}">
      <dsp:nvSpPr>
        <dsp:cNvPr id="0" name=""/>
        <dsp:cNvSpPr/>
      </dsp:nvSpPr>
      <dsp:spPr>
        <a:xfrm>
          <a:off x="1282649" y="3391055"/>
          <a:ext cx="3212566" cy="5638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Vous recevez 450 ECU ou 250 ECU (en fonction de la décisions des participants C,</a:t>
          </a:r>
          <a:br>
            <a:rPr lang="fr-FR" sz="1200" kern="1200"/>
          </a:br>
          <a:r>
            <a:rPr lang="fr-FR" sz="1200" kern="1200"/>
            <a:t>et en fonction de votre historique) </a:t>
          </a:r>
        </a:p>
      </dsp:txBody>
      <dsp:txXfrm>
        <a:off x="1299165" y="3407571"/>
        <a:ext cx="3179534" cy="530861"/>
      </dsp:txXfrm>
    </dsp:sp>
    <dsp:sp modelId="{6AD4AA44-A079-AD49-83E2-5DDCD08B41C5}">
      <dsp:nvSpPr>
        <dsp:cNvPr id="0" name=""/>
        <dsp:cNvSpPr/>
      </dsp:nvSpPr>
      <dsp:spPr>
        <a:xfrm rot="5400000">
          <a:off x="2783202" y="3969045"/>
          <a:ext cx="211459" cy="25375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-5400000">
        <a:off x="2812806" y="3990191"/>
        <a:ext cx="152251" cy="148021"/>
      </dsp:txXfrm>
    </dsp:sp>
    <dsp:sp modelId="{84AB4937-3CAB-9D41-A4E3-961E563104C8}">
      <dsp:nvSpPr>
        <dsp:cNvPr id="0" name=""/>
        <dsp:cNvSpPr/>
      </dsp:nvSpPr>
      <dsp:spPr>
        <a:xfrm>
          <a:off x="1277100" y="4236894"/>
          <a:ext cx="3223664" cy="5638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Si vous avez pris le revenu de quelqu'un 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Vous décidez si vous souhaitez effacer votre historique en cas de détection.</a:t>
          </a:r>
        </a:p>
      </dsp:txBody>
      <dsp:txXfrm>
        <a:off x="1293616" y="4253410"/>
        <a:ext cx="3190632" cy="530861"/>
      </dsp:txXfrm>
    </dsp:sp>
    <dsp:sp modelId="{2BC6DD7E-379C-CC49-8F83-A699D3BF8D0C}">
      <dsp:nvSpPr>
        <dsp:cNvPr id="0" name=""/>
        <dsp:cNvSpPr/>
      </dsp:nvSpPr>
      <dsp:spPr>
        <a:xfrm rot="5400000">
          <a:off x="2783202" y="4814885"/>
          <a:ext cx="211459" cy="25375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-5400000">
        <a:off x="2812806" y="4836031"/>
        <a:ext cx="152251" cy="148021"/>
      </dsp:txXfrm>
    </dsp:sp>
    <dsp:sp modelId="{422AF14E-01F0-8743-BCA2-F834DC0D56F4}">
      <dsp:nvSpPr>
        <dsp:cNvPr id="0" name=""/>
        <dsp:cNvSpPr/>
      </dsp:nvSpPr>
      <dsp:spPr>
        <a:xfrm>
          <a:off x="1277100" y="5082734"/>
          <a:ext cx="3223664" cy="5638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Tâche consistant à placer les curseurs au milieu. </a:t>
          </a:r>
          <a:br>
            <a:rPr lang="fr-FR" sz="1200" kern="1200"/>
          </a:br>
          <a:r>
            <a:rPr lang="fr-FR" sz="1200" kern="1200"/>
            <a:t>Vous obtenez 1250 ECU.</a:t>
          </a:r>
        </a:p>
      </dsp:txBody>
      <dsp:txXfrm>
        <a:off x="1293616" y="5099250"/>
        <a:ext cx="3190632" cy="530861"/>
      </dsp:txXfrm>
    </dsp:sp>
    <dsp:sp modelId="{B8AA5B39-1B9B-3A4B-9373-859A0EF8A2CA}">
      <dsp:nvSpPr>
        <dsp:cNvPr id="0" name=""/>
        <dsp:cNvSpPr/>
      </dsp:nvSpPr>
      <dsp:spPr>
        <a:xfrm rot="5400000">
          <a:off x="2783202" y="5660724"/>
          <a:ext cx="211459" cy="25375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-5400000">
        <a:off x="2812806" y="5681870"/>
        <a:ext cx="152251" cy="148021"/>
      </dsp:txXfrm>
    </dsp:sp>
    <dsp:sp modelId="{C523449D-A605-6548-9512-4AEEBC18FB66}">
      <dsp:nvSpPr>
        <dsp:cNvPr id="0" name=""/>
        <dsp:cNvSpPr/>
      </dsp:nvSpPr>
      <dsp:spPr>
        <a:xfrm>
          <a:off x="1288209" y="5928574"/>
          <a:ext cx="3201446" cy="5638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Vous devez décider de prendre une partie du revenu d'une personne anonyme.</a:t>
          </a:r>
        </a:p>
      </dsp:txBody>
      <dsp:txXfrm>
        <a:off x="1304725" y="5945090"/>
        <a:ext cx="3168414" cy="530861"/>
      </dsp:txXfrm>
    </dsp:sp>
    <dsp:sp modelId="{7EFB31A1-B6EA-EF44-BC42-6E0A0F81AB69}">
      <dsp:nvSpPr>
        <dsp:cNvPr id="0" name=""/>
        <dsp:cNvSpPr/>
      </dsp:nvSpPr>
      <dsp:spPr>
        <a:xfrm rot="5400000">
          <a:off x="2783202" y="6506564"/>
          <a:ext cx="211459" cy="25375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-5400000">
        <a:off x="2812806" y="6527710"/>
        <a:ext cx="152251" cy="148021"/>
      </dsp:txXfrm>
    </dsp:sp>
    <dsp:sp modelId="{9A8CB16C-E140-0542-9E46-F28AE8549C06}">
      <dsp:nvSpPr>
        <dsp:cNvPr id="0" name=""/>
        <dsp:cNvSpPr/>
      </dsp:nvSpPr>
      <dsp:spPr>
        <a:xfrm>
          <a:off x="1277100" y="6774413"/>
          <a:ext cx="3223664" cy="718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Si vous êtes détecté-e (1 chance sur 2) : vous perdez 200 ECU et inscription à votre historique.</a:t>
          </a:r>
        </a:p>
      </dsp:txBody>
      <dsp:txXfrm>
        <a:off x="1298144" y="6795457"/>
        <a:ext cx="3181576" cy="676402"/>
      </dsp:txXfrm>
    </dsp:sp>
    <dsp:sp modelId="{F40FACFB-4287-7E4D-A8E3-4D85978F0358}">
      <dsp:nvSpPr>
        <dsp:cNvPr id="0" name=""/>
        <dsp:cNvSpPr/>
      </dsp:nvSpPr>
      <dsp:spPr>
        <a:xfrm rot="5400000">
          <a:off x="2783202" y="7507001"/>
          <a:ext cx="211459" cy="25375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-5400000">
        <a:off x="2812806" y="7528147"/>
        <a:ext cx="152251" cy="148021"/>
      </dsp:txXfrm>
    </dsp:sp>
    <dsp:sp modelId="{2220E0AC-5851-B04B-A281-923CEF275D67}">
      <dsp:nvSpPr>
        <dsp:cNvPr id="0" name=""/>
        <dsp:cNvSpPr/>
      </dsp:nvSpPr>
      <dsp:spPr>
        <a:xfrm>
          <a:off x="1277100" y="7774850"/>
          <a:ext cx="3223664" cy="5638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Vous recevez 450 ECU ou 250 ECU (en fonction de la décisions des participants C,</a:t>
          </a:r>
          <a:br>
            <a:rPr lang="fr-FR" sz="1200" kern="1200"/>
          </a:br>
          <a:r>
            <a:rPr lang="fr-FR" sz="1200" kern="1200"/>
            <a:t>et en fonction de votre historique) </a:t>
          </a:r>
        </a:p>
      </dsp:txBody>
      <dsp:txXfrm>
        <a:off x="1293616" y="7791366"/>
        <a:ext cx="3190632" cy="5308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7A2301-084F-FC4C-8AA1-1FF6DD365B11}">
      <dsp:nvSpPr>
        <dsp:cNvPr id="0" name=""/>
        <dsp:cNvSpPr/>
      </dsp:nvSpPr>
      <dsp:spPr>
        <a:xfrm>
          <a:off x="92426" y="0"/>
          <a:ext cx="3103709" cy="576534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Rôle C</a:t>
          </a:r>
        </a:p>
      </dsp:txBody>
      <dsp:txXfrm>
        <a:off x="109312" y="16886"/>
        <a:ext cx="3069937" cy="542762"/>
      </dsp:txXfrm>
    </dsp:sp>
    <dsp:sp modelId="{B41BAC1D-5570-D44A-A80E-822BBFF2C2EE}">
      <dsp:nvSpPr>
        <dsp:cNvPr id="0" name=""/>
        <dsp:cNvSpPr/>
      </dsp:nvSpPr>
      <dsp:spPr>
        <a:xfrm rot="5553415">
          <a:off x="1439921" y="603600"/>
          <a:ext cx="361472" cy="427350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800" kern="1200"/>
        </a:p>
      </dsp:txBody>
      <dsp:txXfrm rot="-5400000">
        <a:off x="1494871" y="636593"/>
        <a:ext cx="256410" cy="253030"/>
      </dsp:txXfrm>
    </dsp:sp>
    <dsp:sp modelId="{74E079B2-99F1-2348-AAD7-B072B6092ABF}">
      <dsp:nvSpPr>
        <dsp:cNvPr id="0" name=""/>
        <dsp:cNvSpPr/>
      </dsp:nvSpPr>
      <dsp:spPr>
        <a:xfrm>
          <a:off x="48138" y="1058018"/>
          <a:ext cx="3103709" cy="4439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Tâche consistant à placer les curseurs au milieu. </a:t>
          </a:r>
          <a:br>
            <a:rPr lang="fr-FR" sz="1200" kern="1200"/>
          </a:br>
          <a:r>
            <a:rPr lang="fr-FR" sz="1200" kern="1200"/>
            <a:t>Vous obtenez 1250 ECU.</a:t>
          </a:r>
        </a:p>
      </dsp:txBody>
      <dsp:txXfrm>
        <a:off x="61142" y="1071022"/>
        <a:ext cx="3077701" cy="417971"/>
      </dsp:txXfrm>
    </dsp:sp>
    <dsp:sp modelId="{06D5CB39-5ADC-7540-A0BB-9458CCD55519}">
      <dsp:nvSpPr>
        <dsp:cNvPr id="0" name=""/>
        <dsp:cNvSpPr/>
      </dsp:nvSpPr>
      <dsp:spPr>
        <a:xfrm rot="5400000">
          <a:off x="1421930" y="1525739"/>
          <a:ext cx="356125" cy="42735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700" kern="1200"/>
        </a:p>
      </dsp:txBody>
      <dsp:txXfrm rot="-5400000">
        <a:off x="1471788" y="1561352"/>
        <a:ext cx="256410" cy="249288"/>
      </dsp:txXfrm>
    </dsp:sp>
    <dsp:sp modelId="{44D3DD2E-72B1-DC44-9452-6ED7100C6385}">
      <dsp:nvSpPr>
        <dsp:cNvPr id="0" name=""/>
        <dsp:cNvSpPr/>
      </dsp:nvSpPr>
      <dsp:spPr>
        <a:xfrm>
          <a:off x="48138" y="1976831"/>
          <a:ext cx="3103709" cy="10763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Vous</a:t>
          </a:r>
          <a:r>
            <a:rPr lang="fr-FR" sz="1200" kern="1200" baseline="0"/>
            <a:t> décidez entre l'option 1 et 2.</a:t>
          </a:r>
          <a:br>
            <a:rPr lang="fr-FR" sz="1200" kern="1200" baseline="0"/>
          </a:br>
          <a:r>
            <a:rPr lang="fr-FR" sz="1200" kern="1200" baseline="0"/>
            <a:t>Option 1 : tous les participant-e-s reçoivent 450 ECU.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 baseline="0"/>
            <a:t>Option 2 : seul-e-s les participant-e-s avec un historique vierge touchent 450 ECU, les autres touchent 250 ECU.</a:t>
          </a:r>
        </a:p>
      </dsp:txBody>
      <dsp:txXfrm>
        <a:off x="79664" y="2008357"/>
        <a:ext cx="3040657" cy="1013330"/>
      </dsp:txXfrm>
    </dsp:sp>
    <dsp:sp modelId="{38C05124-57B4-2841-889C-A3FA9400BDD5}">
      <dsp:nvSpPr>
        <dsp:cNvPr id="0" name=""/>
        <dsp:cNvSpPr/>
      </dsp:nvSpPr>
      <dsp:spPr>
        <a:xfrm rot="5400000">
          <a:off x="1421930" y="3076956"/>
          <a:ext cx="356125" cy="42735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700" kern="1200"/>
        </a:p>
      </dsp:txBody>
      <dsp:txXfrm rot="-5400000">
        <a:off x="1471788" y="3112569"/>
        <a:ext cx="256410" cy="249288"/>
      </dsp:txXfrm>
    </dsp:sp>
    <dsp:sp modelId="{5D094D78-A730-0A45-86C2-E9B01F7879B9}">
      <dsp:nvSpPr>
        <dsp:cNvPr id="0" name=""/>
        <dsp:cNvSpPr/>
      </dsp:nvSpPr>
      <dsp:spPr>
        <a:xfrm>
          <a:off x="48138" y="3528048"/>
          <a:ext cx="3103709" cy="4038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Vous recevez 450 ECU.</a:t>
          </a:r>
        </a:p>
      </dsp:txBody>
      <dsp:txXfrm>
        <a:off x="59966" y="3539876"/>
        <a:ext cx="3080053" cy="380171"/>
      </dsp:txXfrm>
    </dsp:sp>
    <dsp:sp modelId="{BB4AF0E7-FF67-6744-B855-0D3A380E9701}">
      <dsp:nvSpPr>
        <dsp:cNvPr id="0" name=""/>
        <dsp:cNvSpPr/>
      </dsp:nvSpPr>
      <dsp:spPr>
        <a:xfrm rot="5400000">
          <a:off x="1421930" y="3955618"/>
          <a:ext cx="356125" cy="42735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700" kern="1200"/>
        </a:p>
      </dsp:txBody>
      <dsp:txXfrm rot="-5400000">
        <a:off x="1471788" y="3991231"/>
        <a:ext cx="256410" cy="249288"/>
      </dsp:txXfrm>
    </dsp:sp>
    <dsp:sp modelId="{422AF14E-01F0-8743-BCA2-F834DC0D56F4}">
      <dsp:nvSpPr>
        <dsp:cNvPr id="0" name=""/>
        <dsp:cNvSpPr/>
      </dsp:nvSpPr>
      <dsp:spPr>
        <a:xfrm>
          <a:off x="0" y="4406710"/>
          <a:ext cx="3199987" cy="4620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Tâche consistant à placer les curseurs au milieu. </a:t>
          </a:r>
          <a:br>
            <a:rPr lang="fr-FR" sz="1200" kern="1200"/>
          </a:br>
          <a:r>
            <a:rPr lang="fr-FR" sz="1200" kern="1200"/>
            <a:t>Vous obtenez 1250 ECU.</a:t>
          </a:r>
        </a:p>
      </dsp:txBody>
      <dsp:txXfrm>
        <a:off x="13534" y="4420244"/>
        <a:ext cx="3172919" cy="435021"/>
      </dsp:txXfrm>
    </dsp:sp>
    <dsp:sp modelId="{B8AA5B39-1B9B-3A4B-9373-859A0EF8A2CA}">
      <dsp:nvSpPr>
        <dsp:cNvPr id="0" name=""/>
        <dsp:cNvSpPr/>
      </dsp:nvSpPr>
      <dsp:spPr>
        <a:xfrm rot="5400000">
          <a:off x="1421930" y="4892542"/>
          <a:ext cx="356125" cy="42735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700" kern="1200"/>
        </a:p>
      </dsp:txBody>
      <dsp:txXfrm rot="-5400000">
        <a:off x="1471788" y="4928155"/>
        <a:ext cx="256410" cy="249288"/>
      </dsp:txXfrm>
    </dsp:sp>
    <dsp:sp modelId="{2220E0AC-5851-B04B-A281-923CEF275D67}">
      <dsp:nvSpPr>
        <dsp:cNvPr id="0" name=""/>
        <dsp:cNvSpPr/>
      </dsp:nvSpPr>
      <dsp:spPr>
        <a:xfrm>
          <a:off x="0" y="5343634"/>
          <a:ext cx="3199987" cy="3672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Vous recevez 450 ECU.</a:t>
          </a:r>
        </a:p>
      </dsp:txBody>
      <dsp:txXfrm>
        <a:off x="10757" y="5354391"/>
        <a:ext cx="3178473" cy="345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7D7AF-1137-4E4D-A098-7EF900BA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1594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ROMANIUC Rustam</cp:lastModifiedBy>
  <cp:revision>44</cp:revision>
  <cp:lastPrinted>2017-09-26T09:04:00Z</cp:lastPrinted>
  <dcterms:created xsi:type="dcterms:W3CDTF">2017-09-12T07:16:00Z</dcterms:created>
  <dcterms:modified xsi:type="dcterms:W3CDTF">2017-09-26T21:31:00Z</dcterms:modified>
</cp:coreProperties>
</file>